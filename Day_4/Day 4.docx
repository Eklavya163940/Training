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1"/>
        <w:spacing w:lineRule="auto" w:line="240" w:before="240" w:after="240"/>
        <w:rPr>
          <w:b/>
          <w:b/>
          <w:sz w:val="36"/>
          <w:szCs w:val="36"/>
        </w:rPr>
      </w:pPr>
      <w:r>
        <w:rPr>
          <w:b/>
          <w:sz w:val="36"/>
          <w:szCs w:val="36"/>
        </w:rPr>
        <w:t>Docker Swarm</w:t>
      </w:r>
    </w:p>
    <w:p>
      <w:pPr>
        <w:pStyle w:val="Normal1"/>
        <w:spacing w:lineRule="auto" w:line="240" w:before="240" w:after="240"/>
        <w:rPr/>
      </w:pPr>
      <w:r>
        <w:rPr/>
        <w:t>Docker Swarm is a container orchestration tool that allows you to manage a cluster of Docker nodes as a single logical system. It provides several benefits, such as scalability, high availability, load balancing, and simplified deployment. Here are some use cases and examples of how Docker Swarm can be utilized:</w:t>
      </w:r>
    </w:p>
    <w:p>
      <w:pPr>
        <w:pStyle w:val="Heading3"/>
        <w:keepNext w:val="false"/>
        <w:keepLines w:val="false"/>
        <w:spacing w:lineRule="auto" w:line="240" w:before="280" w:after="80"/>
        <w:rPr>
          <w:b/>
          <w:b/>
          <w:color w:val="000000"/>
          <w:sz w:val="26"/>
          <w:szCs w:val="26"/>
        </w:rPr>
      </w:pPr>
      <w:bookmarkStart w:id="0" w:name="_r5xwd7vk3p1a"/>
      <w:bookmarkEnd w:id="0"/>
      <w:r>
        <w:rPr>
          <w:b/>
          <w:color w:val="000000"/>
          <w:sz w:val="26"/>
          <w:szCs w:val="26"/>
        </w:rPr>
        <w:t>1. High Availability Web Application</w:t>
      </w:r>
    </w:p>
    <w:p>
      <w:pPr>
        <w:pStyle w:val="Normal1"/>
        <w:spacing w:lineRule="auto" w:line="240" w:before="240" w:after="240"/>
        <w:rPr/>
      </w:pPr>
      <w:r>
        <w:rPr>
          <w:b/>
        </w:rPr>
        <w:t>Use Case:</w:t>
      </w:r>
      <w:r>
        <w:rPr/>
        <w:t xml:space="preserve"> Deploying a web application that requires high availability and redundancy.</w:t>
      </w:r>
    </w:p>
    <w:p>
      <w:pPr>
        <w:pStyle w:val="Normal1"/>
        <w:spacing w:lineRule="auto" w:line="240" w:before="240" w:after="240"/>
        <w:rPr>
          <w:b/>
          <w:b/>
        </w:rPr>
      </w:pPr>
      <w:r>
        <w:rPr>
          <w:b/>
        </w:rPr>
        <w:t>Example:</w:t>
      </w:r>
    </w:p>
    <w:p>
      <w:pPr>
        <w:pStyle w:val="Normal1"/>
        <w:numPr>
          <w:ilvl w:val="0"/>
          <w:numId w:val="14"/>
        </w:numPr>
        <w:spacing w:lineRule="auto" w:line="240" w:before="240" w:afterAutospacing="0" w:after="0"/>
        <w:ind w:left="720" w:hanging="360"/>
        <w:rPr/>
      </w:pPr>
      <w:r>
        <w:rPr/>
        <w:t>Create a Swarm cluster with multiple manager and worker nodes.</w:t>
      </w:r>
    </w:p>
    <w:p>
      <w:pPr>
        <w:pStyle w:val="Normal1"/>
        <w:numPr>
          <w:ilvl w:val="0"/>
          <w:numId w:val="14"/>
        </w:numPr>
        <w:spacing w:lineRule="auto" w:line="240" w:beforeAutospacing="0" w:before="0" w:afterAutospacing="0" w:after="0"/>
        <w:ind w:left="720" w:hanging="360"/>
        <w:rPr/>
      </w:pPr>
      <w:r>
        <w:rPr/>
        <w:t>Deploy a replicated service for the web application.</w:t>
      </w:r>
    </w:p>
    <w:p>
      <w:pPr>
        <w:pStyle w:val="Normal1"/>
        <w:numPr>
          <w:ilvl w:val="0"/>
          <w:numId w:val="14"/>
        </w:numPr>
        <w:spacing w:lineRule="auto" w:line="240" w:beforeAutospacing="0" w:before="0" w:after="240"/>
        <w:ind w:left="720" w:hanging="360"/>
        <w:rPr/>
      </w:pPr>
      <w:r>
        <w:rPr/>
        <w:t>Docker Swarm ensures that if one node fails, another node takes over, maintaining the application's availability.</w:t>
      </w:r>
    </w:p>
    <w:p>
      <w:pPr>
        <w:pStyle w:val="Normal1"/>
        <w:spacing w:lineRule="auto" w:line="240" w:before="240" w:after="240"/>
        <w:rPr>
          <w:b/>
          <w:b/>
        </w:rPr>
      </w:pPr>
      <w:r>
        <w:rPr>
          <w:b/>
        </w:rPr>
        <w:t>Steps:</w:t>
      </w:r>
    </w:p>
    <w:p>
      <w:pPr>
        <w:pStyle w:val="Normal1"/>
        <w:rPr>
          <w:rFonts w:ascii="Roboto Mono" w:hAnsi="Roboto Mono" w:eastAsia="Roboto Mono" w:cs="Roboto Mono"/>
          <w:color w:val="188038"/>
        </w:rPr>
      </w:pPr>
      <w:r>
        <w:rPr>
          <w:b/>
        </w:rPr>
        <w:t>Initialize Swarm:</w:t>
        <w:br/>
      </w:r>
      <w:r>
        <w:rPr/>
        <w:br/>
      </w:r>
      <w:r>
        <w:rPr>
          <w:rFonts w:eastAsia="Roboto Mono" w:cs="Roboto Mono" w:ascii="Roboto Mono" w:hAnsi="Roboto Mono"/>
          <w:color w:val="188038"/>
        </w:rPr>
        <w:t>docker swarm init --advertise-addr &lt;MANAGER-IP&gt;</w:t>
      </w:r>
    </w:p>
    <w:p>
      <w:pPr>
        <w:pStyle w:val="Normal1"/>
        <w:rPr>
          <w:rFonts w:ascii="Roboto Mono" w:hAnsi="Roboto Mono" w:eastAsia="Roboto Mono" w:cs="Roboto Mono"/>
          <w:color w:val="188038"/>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153098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731510" cy="1530985"/>
                    </a:xfrm>
                    <a:prstGeom prst="rect">
                      <a:avLst/>
                    </a:prstGeom>
                  </pic:spPr>
                </pic:pic>
              </a:graphicData>
            </a:graphic>
          </wp:anchor>
        </w:drawing>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b/>
        </w:rPr>
        <w:t>Add Worker Nodes:</w:t>
      </w:r>
      <w:r>
        <w:rPr/>
        <w:t xml:space="preserve"> On each worker node:</w:t>
        <w:br/>
        <w:br/>
      </w:r>
      <w:r>
        <w:rPr>
          <w:rFonts w:eastAsia="Roboto Mono" w:cs="Roboto Mono" w:ascii="Roboto Mono" w:hAnsi="Roboto Mono"/>
          <w:color w:val="188038"/>
        </w:rPr>
        <w:t>docker swarm join --token &lt;WORKER-TOKEN&gt; &lt;MANAGER-IP&gt;:2377</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b/>
        </w:rPr>
        <w:t>Deploy a Web Application:</w:t>
        <w:br/>
      </w:r>
      <w:r>
        <w:rPr/>
        <w:br/>
      </w:r>
      <w:r>
        <w:rPr>
          <w:rFonts w:eastAsia="Roboto Mono" w:cs="Roboto Mono" w:ascii="Roboto Mono" w:hAnsi="Roboto Mono"/>
          <w:color w:val="188038"/>
        </w:rPr>
        <w:t>docker service create --name webapp --replicas 3 -p 80:80 nginx</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pPr>
      <w:r>
        <w:rPr>
          <w:b/>
        </w:rPr>
        <w:t>Check Service Status:</w:t>
        <w:br/>
      </w:r>
      <w:r>
        <w:rPr/>
        <w:br/>
      </w:r>
      <w:r>
        <w:rPr>
          <w:rFonts w:eastAsia="Roboto Mono" w:cs="Roboto Mono" w:ascii="Roboto Mono" w:hAnsi="Roboto Mono"/>
          <w:color w:val="188038"/>
        </w:rPr>
        <w:t>docker service ls</w:t>
      </w:r>
    </w:p>
    <w:p>
      <w:pPr>
        <w:pStyle w:val="Heading3"/>
        <w:keepNext w:val="false"/>
        <w:keepLines w:val="false"/>
        <w:spacing w:lineRule="auto" w:line="240" w:before="280" w:after="80"/>
        <w:rPr>
          <w:b/>
          <w:b/>
          <w:color w:val="000000"/>
          <w:sz w:val="26"/>
          <w:szCs w:val="26"/>
        </w:rPr>
      </w:pPr>
      <w:bookmarkStart w:id="1" w:name="_kaoa1ddoy3e1"/>
      <w:bookmarkEnd w:id="1"/>
      <w:r>
        <w:rPr>
          <w:b/>
          <w:color w:val="000000"/>
          <w:sz w:val="26"/>
          <w:szCs w:val="26"/>
        </w:rPr>
        <w:t>2. Continuous Integration/Continuous Deployment (CI/CD) Pipeline</w:t>
      </w:r>
    </w:p>
    <w:p>
      <w:pPr>
        <w:pStyle w:val="Normal1"/>
        <w:spacing w:lineRule="auto" w:line="240" w:before="240" w:after="240"/>
        <w:rPr/>
      </w:pPr>
      <w:r>
        <w:rPr>
          <w:b/>
        </w:rPr>
        <w:t>Use Case:</w:t>
      </w:r>
      <w:r>
        <w:rPr/>
        <w:t xml:space="preserve"> Automating the deployment of applications with a CI/CD pipeline.</w:t>
      </w:r>
    </w:p>
    <w:p>
      <w:pPr>
        <w:pStyle w:val="Normal1"/>
        <w:spacing w:lineRule="auto" w:line="240" w:before="240" w:after="240"/>
        <w:rPr>
          <w:b/>
          <w:b/>
        </w:rPr>
      </w:pPr>
      <w:r>
        <w:rPr>
          <w:b/>
        </w:rPr>
        <w:t>Example:</w:t>
      </w:r>
    </w:p>
    <w:p>
      <w:pPr>
        <w:pStyle w:val="Normal1"/>
        <w:numPr>
          <w:ilvl w:val="0"/>
          <w:numId w:val="9"/>
        </w:numPr>
        <w:spacing w:lineRule="auto" w:line="240" w:before="240" w:afterAutospacing="0" w:after="0"/>
        <w:ind w:left="720" w:hanging="360"/>
        <w:rPr/>
      </w:pPr>
      <w:r>
        <w:rPr/>
        <w:t>Use Docker Swarm to deploy applications automatically when new code is committed.</w:t>
      </w:r>
    </w:p>
    <w:p>
      <w:pPr>
        <w:pStyle w:val="Normal1"/>
        <w:numPr>
          <w:ilvl w:val="0"/>
          <w:numId w:val="9"/>
        </w:numPr>
        <w:spacing w:lineRule="auto" w:line="240" w:beforeAutospacing="0" w:before="0" w:after="240"/>
        <w:ind w:left="720" w:hanging="360"/>
        <w:rPr/>
      </w:pPr>
      <w:r>
        <w:rPr/>
        <w:t>Integrate with CI/CD tools like Jenkins, GitLab CI, or GitHub Actions.</w:t>
      </w:r>
    </w:p>
    <w:p>
      <w:pPr>
        <w:pStyle w:val="Normal1"/>
        <w:spacing w:lineRule="auto" w:line="240" w:before="240" w:after="240"/>
        <w:rPr>
          <w:b/>
          <w:b/>
        </w:rPr>
      </w:pPr>
      <w:r>
        <w:rPr>
          <w:b/>
        </w:rPr>
        <w:t>Steps:</w:t>
      </w:r>
    </w:p>
    <w:p>
      <w:pPr>
        <w:pStyle w:val="Normal1"/>
        <w:rPr>
          <w:rFonts w:ascii="Roboto Mono" w:hAnsi="Roboto Mono" w:eastAsia="Roboto Mono" w:cs="Roboto Mono"/>
          <w:color w:val="188038"/>
        </w:rPr>
      </w:pPr>
      <w:r>
        <w:rPr>
          <w:b/>
        </w:rPr>
        <w:t>Initialize Swarm and Deploy Jenkins:</w:t>
        <w:br/>
      </w:r>
      <w:r>
        <w:rPr/>
        <w:br/>
      </w:r>
      <w:r>
        <w:rPr>
          <w:rFonts w:eastAsia="Roboto Mono" w:cs="Roboto Mono" w:ascii="Roboto Mono" w:hAnsi="Roboto Mono"/>
          <w:color w:val="188038"/>
        </w:rPr>
        <w:t>docker swarm init</w:t>
      </w:r>
    </w:p>
    <w:p>
      <w:pPr>
        <w:pStyle w:val="Normal1"/>
        <w:rPr/>
      </w:pPr>
      <w:r>
        <w:rPr>
          <w:rFonts w:eastAsia="Roboto Mono" w:cs="Roboto Mono" w:ascii="Roboto Mono" w:hAnsi="Roboto Mono"/>
          <w:color w:val="188038"/>
        </w:rPr>
        <w:t>docker service create --name jenkins --replicas 1 -p 8080:8080 jenkins/jenkins</w:t>
      </w:r>
    </w:p>
    <w:p>
      <w:pPr>
        <w:pStyle w:val="Normal1"/>
        <w:numPr>
          <w:ilvl w:val="0"/>
          <w:numId w:val="2"/>
        </w:numPr>
        <w:spacing w:lineRule="auto" w:line="240" w:before="240" w:afterAutospacing="0" w:after="0"/>
        <w:ind w:left="720" w:hanging="360"/>
        <w:rPr/>
      </w:pPr>
      <w:r>
        <w:rPr>
          <w:b/>
        </w:rPr>
        <w:t>Configure Jenkins to Deploy to Swarm:</w:t>
      </w:r>
    </w:p>
    <w:p>
      <w:pPr>
        <w:pStyle w:val="Normal1"/>
        <w:numPr>
          <w:ilvl w:val="1"/>
          <w:numId w:val="2"/>
        </w:numPr>
        <w:spacing w:lineRule="auto" w:line="240" w:beforeAutospacing="0" w:before="0" w:afterAutospacing="0" w:after="0"/>
        <w:ind w:left="1440" w:hanging="360"/>
        <w:rPr/>
      </w:pPr>
      <w:r>
        <w:rPr/>
        <w:t>Set up Jenkins with necessary plugins for Docker and Docker Swarm.</w:t>
      </w:r>
    </w:p>
    <w:p>
      <w:pPr>
        <w:pStyle w:val="Normal1"/>
        <w:numPr>
          <w:ilvl w:val="1"/>
          <w:numId w:val="2"/>
        </w:numPr>
        <w:spacing w:lineRule="auto" w:line="240" w:beforeAutospacing="0" w:before="0" w:afterAutospacing="0" w:after="0"/>
        <w:ind w:left="1440" w:hanging="360"/>
        <w:rPr/>
      </w:pPr>
      <w:r>
        <w:rPr/>
        <w:t>Create a Jenkins pipeline that builds Docker images and deploys them to the Swarm cluster.</w:t>
      </w:r>
    </w:p>
    <w:p>
      <w:pPr>
        <w:pStyle w:val="Normal1"/>
        <w:numPr>
          <w:ilvl w:val="0"/>
          <w:numId w:val="2"/>
        </w:numPr>
        <w:spacing w:lineRule="auto" w:line="240" w:beforeAutospacing="0" w:before="0" w:afterAutospacing="0" w:after="0"/>
        <w:ind w:left="720" w:hanging="360"/>
        <w:rPr/>
      </w:pPr>
      <w:r>
        <w:rPr>
          <w:b/>
        </w:rPr>
        <w:t>Automate Deployment:</w:t>
      </w:r>
    </w:p>
    <w:p>
      <w:pPr>
        <w:pStyle w:val="Normal1"/>
        <w:numPr>
          <w:ilvl w:val="1"/>
          <w:numId w:val="2"/>
        </w:numPr>
        <w:spacing w:lineRule="auto" w:line="240" w:beforeAutospacing="0" w:before="0" w:after="240"/>
        <w:ind w:left="1440" w:hanging="360"/>
        <w:rPr/>
      </w:pPr>
      <w:r>
        <w:rPr/>
        <w:t>Configure Jenkins to trigger builds and deployments on code changes.</w:t>
      </w:r>
    </w:p>
    <w:p>
      <w:pPr>
        <w:pStyle w:val="Heading3"/>
        <w:keepNext w:val="false"/>
        <w:keepLines w:val="false"/>
        <w:spacing w:lineRule="auto" w:line="240" w:before="280" w:after="80"/>
        <w:rPr>
          <w:b/>
          <w:b/>
          <w:color w:val="000000"/>
          <w:sz w:val="26"/>
          <w:szCs w:val="26"/>
        </w:rPr>
      </w:pPr>
      <w:bookmarkStart w:id="2" w:name="_3qf1cpn3i0lt"/>
      <w:bookmarkEnd w:id="2"/>
      <w:r>
        <w:rPr>
          <w:b/>
          <w:color w:val="000000"/>
          <w:sz w:val="26"/>
          <w:szCs w:val="26"/>
        </w:rPr>
        <w:t>3. Load Balancing and Scaling Services</w:t>
      </w:r>
    </w:p>
    <w:p>
      <w:pPr>
        <w:pStyle w:val="Normal1"/>
        <w:spacing w:lineRule="auto" w:line="240" w:before="240" w:after="240"/>
        <w:rPr/>
      </w:pPr>
      <w:r>
        <w:rPr>
          <w:b/>
        </w:rPr>
        <w:t>Use Case:</w:t>
      </w:r>
      <w:r>
        <w:rPr/>
        <w:t xml:space="preserve"> Distributing traffic across multiple instances of a service for load balancing and scaling.</w:t>
      </w:r>
    </w:p>
    <w:p>
      <w:pPr>
        <w:pStyle w:val="Normal1"/>
        <w:spacing w:lineRule="auto" w:line="240" w:before="240" w:after="240"/>
        <w:rPr>
          <w:b/>
          <w:b/>
        </w:rPr>
      </w:pPr>
      <w:r>
        <w:rPr>
          <w:b/>
        </w:rPr>
        <w:t>Example:</w:t>
      </w:r>
    </w:p>
    <w:p>
      <w:pPr>
        <w:pStyle w:val="Normal1"/>
        <w:numPr>
          <w:ilvl w:val="0"/>
          <w:numId w:val="17"/>
        </w:numPr>
        <w:spacing w:lineRule="auto" w:line="240" w:before="240" w:afterAutospacing="0" w:after="0"/>
        <w:ind w:left="720" w:hanging="360"/>
        <w:rPr/>
      </w:pPr>
      <w:r>
        <w:rPr/>
        <w:t>Deploy a service with multiple replicas.</w:t>
      </w:r>
    </w:p>
    <w:p>
      <w:pPr>
        <w:pStyle w:val="Normal1"/>
        <w:numPr>
          <w:ilvl w:val="0"/>
          <w:numId w:val="17"/>
        </w:numPr>
        <w:spacing w:lineRule="auto" w:line="240" w:beforeAutospacing="0" w:before="0" w:after="240"/>
        <w:ind w:left="720" w:hanging="360"/>
        <w:rPr/>
      </w:pPr>
      <w:r>
        <w:rPr/>
        <w:t>Docker Swarm automatically load balances requests across these replicas.</w:t>
      </w:r>
    </w:p>
    <w:p>
      <w:pPr>
        <w:pStyle w:val="Normal1"/>
        <w:spacing w:lineRule="auto" w:line="240" w:before="240" w:after="240"/>
        <w:rPr>
          <w:b/>
          <w:b/>
        </w:rPr>
      </w:pPr>
      <w:r>
        <w:rPr>
          <w:b/>
        </w:rPr>
        <w:t>Steps:</w:t>
      </w:r>
    </w:p>
    <w:p>
      <w:pPr>
        <w:pStyle w:val="Normal1"/>
        <w:rPr>
          <w:rFonts w:ascii="Roboto Mono" w:hAnsi="Roboto Mono" w:eastAsia="Roboto Mono" w:cs="Roboto Mono"/>
          <w:color w:val="188038"/>
        </w:rPr>
      </w:pPr>
      <w:r>
        <w:rPr>
          <w:b/>
        </w:rPr>
        <w:t>Initialize Swarm:</w:t>
        <w:br/>
      </w:r>
      <w:r>
        <w:rPr/>
        <w:br/>
      </w:r>
      <w:r>
        <w:rPr>
          <w:rFonts w:eastAsia="Roboto Mono" w:cs="Roboto Mono" w:ascii="Roboto Mono" w:hAnsi="Roboto Mono"/>
          <w:color w:val="188038"/>
        </w:rPr>
        <w:t>docker swarm init</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b/>
        </w:rPr>
        <w:t>Deploy a Service with Load Balancing:</w:t>
        <w:br/>
      </w:r>
      <w:r>
        <w:rPr/>
        <w:br/>
      </w:r>
      <w:r>
        <w:rPr>
          <w:rFonts w:eastAsia="Roboto Mono" w:cs="Roboto Mono" w:ascii="Roboto Mono" w:hAnsi="Roboto Mono"/>
          <w:color w:val="188038"/>
        </w:rPr>
        <w:t>docker service create --name myservice --replicas 5 -p 8080:80 nginx</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pPr>
      <w:r>
        <w:rPr>
          <w:b/>
        </w:rPr>
        <w:t>Scale the Service:</w:t>
        <w:br/>
      </w:r>
      <w:r>
        <w:rPr/>
        <w:br/>
      </w:r>
      <w:r>
        <w:rPr>
          <w:rFonts w:eastAsia="Roboto Mono" w:cs="Roboto Mono" w:ascii="Roboto Mono" w:hAnsi="Roboto Mono"/>
          <w:color w:val="188038"/>
        </w:rPr>
        <w:t>docker service scale myservice=10</w:t>
      </w:r>
    </w:p>
    <w:p>
      <w:pPr>
        <w:pStyle w:val="Heading3"/>
        <w:keepNext w:val="false"/>
        <w:keepLines w:val="false"/>
        <w:spacing w:lineRule="auto" w:line="240" w:before="280" w:after="80"/>
        <w:rPr>
          <w:b/>
          <w:b/>
          <w:color w:val="000000"/>
          <w:sz w:val="26"/>
          <w:szCs w:val="26"/>
        </w:rPr>
      </w:pPr>
      <w:bookmarkStart w:id="3" w:name="_xwwxtcpry937"/>
      <w:bookmarkEnd w:id="3"/>
      <w:r>
        <w:rPr>
          <w:b/>
          <w:color w:val="000000"/>
          <w:sz w:val="26"/>
          <w:szCs w:val="26"/>
        </w:rPr>
        <w:t>4. Microservices Architecture</w:t>
      </w:r>
    </w:p>
    <w:p>
      <w:pPr>
        <w:pStyle w:val="Normal1"/>
        <w:spacing w:lineRule="auto" w:line="240" w:before="240" w:after="240"/>
        <w:rPr/>
      </w:pPr>
      <w:r>
        <w:rPr>
          <w:b/>
        </w:rPr>
        <w:t>Use Case:</w:t>
      </w:r>
      <w:r>
        <w:rPr/>
        <w:t xml:space="preserve"> Deploying a microservices-based application with multiple interdependent services.</w:t>
      </w:r>
    </w:p>
    <w:p>
      <w:pPr>
        <w:pStyle w:val="Normal1"/>
        <w:spacing w:lineRule="auto" w:line="240" w:before="240" w:after="240"/>
        <w:rPr>
          <w:b/>
          <w:b/>
        </w:rPr>
      </w:pPr>
      <w:r>
        <w:rPr>
          <w:b/>
        </w:rPr>
        <w:t>Example:</w:t>
      </w:r>
    </w:p>
    <w:p>
      <w:pPr>
        <w:pStyle w:val="Normal1"/>
        <w:numPr>
          <w:ilvl w:val="0"/>
          <w:numId w:val="8"/>
        </w:numPr>
        <w:spacing w:lineRule="auto" w:line="240" w:before="240" w:afterAutospacing="0" w:after="0"/>
        <w:ind w:left="720" w:hanging="360"/>
        <w:rPr/>
      </w:pPr>
      <w:r>
        <w:rPr/>
        <w:t>Use Docker Swarm to manage the deployment and scaling of each microservice.</w:t>
      </w:r>
    </w:p>
    <w:p>
      <w:pPr>
        <w:pStyle w:val="Normal1"/>
        <w:numPr>
          <w:ilvl w:val="0"/>
          <w:numId w:val="8"/>
        </w:numPr>
        <w:spacing w:lineRule="auto" w:line="240" w:beforeAutospacing="0" w:before="0" w:after="240"/>
        <w:ind w:left="720" w:hanging="360"/>
        <w:rPr/>
      </w:pPr>
      <w:r>
        <w:rPr/>
        <w:t>Ensure communication between services through the Swarm network.</w:t>
      </w:r>
    </w:p>
    <w:p>
      <w:pPr>
        <w:pStyle w:val="Normal1"/>
        <w:spacing w:lineRule="auto" w:line="240" w:before="240" w:after="240"/>
        <w:rPr>
          <w:b/>
          <w:b/>
        </w:rPr>
      </w:pPr>
      <w:r>
        <w:rPr>
          <w:b/>
        </w:rPr>
        <w:t>Steps:</w:t>
      </w:r>
    </w:p>
    <w:p>
      <w:pPr>
        <w:pStyle w:val="Normal1"/>
        <w:rPr>
          <w:rFonts w:ascii="Roboto Mono" w:hAnsi="Roboto Mono" w:eastAsia="Roboto Mono" w:cs="Roboto Mono"/>
          <w:color w:val="188038"/>
        </w:rPr>
      </w:pPr>
      <w:r>
        <w:rPr>
          <w:b/>
        </w:rPr>
        <w:t>Initialize Swarm:</w:t>
        <w:br/>
      </w:r>
      <w:r>
        <w:rPr/>
        <w:br/>
      </w:r>
      <w:r>
        <w:rPr>
          <w:rFonts w:eastAsia="Roboto Mono" w:cs="Roboto Mono" w:ascii="Roboto Mono" w:hAnsi="Roboto Mono"/>
          <w:color w:val="188038"/>
        </w:rPr>
        <w:t>docker swarm init</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b/>
        </w:rPr>
        <w:t>Deploy Microservices:</w:t>
        <w:br/>
      </w:r>
      <w:r>
        <w:rPr/>
        <w:br/>
      </w:r>
      <w:r>
        <w:rPr>
          <w:rFonts w:eastAsia="Roboto Mono" w:cs="Roboto Mono" w:ascii="Roboto Mono" w:hAnsi="Roboto Mono"/>
          <w:color w:val="188038"/>
        </w:rPr>
        <w:t>docker service create --name service1 --replicas 3 -p 5000:5000 my_microservice1</w:t>
      </w:r>
    </w:p>
    <w:p>
      <w:pPr>
        <w:pStyle w:val="Normal1"/>
        <w:rPr/>
      </w:pPr>
      <w:r>
        <w:rPr>
          <w:rFonts w:eastAsia="Roboto Mono" w:cs="Roboto Mono" w:ascii="Roboto Mono" w:hAnsi="Roboto Mono"/>
          <w:color w:val="188038"/>
        </w:rPr>
        <w:t>docker service create --name service2 --replicas 2 -p 5001:5001 my_microservice2</w:t>
      </w:r>
    </w:p>
    <w:p>
      <w:pPr>
        <w:pStyle w:val="Normal1"/>
        <w:numPr>
          <w:ilvl w:val="0"/>
          <w:numId w:val="15"/>
        </w:numPr>
        <w:spacing w:lineRule="auto" w:line="240" w:before="240" w:afterAutospacing="0" w:after="0"/>
        <w:ind w:left="720" w:hanging="360"/>
        <w:rPr/>
      </w:pPr>
      <w:r>
        <w:rPr>
          <w:b/>
        </w:rPr>
        <w:t>Ensure Services Communicate:</w:t>
      </w:r>
    </w:p>
    <w:p>
      <w:pPr>
        <w:pStyle w:val="Normal1"/>
        <w:numPr>
          <w:ilvl w:val="1"/>
          <w:numId w:val="15"/>
        </w:numPr>
        <w:spacing w:lineRule="auto" w:line="240" w:beforeAutospacing="0" w:before="0" w:after="240"/>
        <w:ind w:left="1440" w:hanging="360"/>
        <w:rPr/>
      </w:pPr>
      <w:r>
        <w:rPr/>
        <w:t>Use Docker Swarm's service discovery to enable communication between services using their service names.</w:t>
      </w:r>
    </w:p>
    <w:p>
      <w:pPr>
        <w:pStyle w:val="Normal1"/>
        <w:rPr/>
      </w:pPr>
      <w:r>
        <w:rPr/>
      </w:r>
    </w:p>
    <w:p>
      <w:pPr>
        <w:pStyle w:val="Heading3"/>
        <w:keepNext w:val="false"/>
        <w:keepLines w:val="false"/>
        <w:spacing w:lineRule="auto" w:line="240" w:before="280" w:after="80"/>
        <w:rPr>
          <w:b/>
          <w:b/>
          <w:color w:val="000000"/>
          <w:sz w:val="26"/>
          <w:szCs w:val="26"/>
        </w:rPr>
      </w:pPr>
      <w:bookmarkStart w:id="4" w:name="_8otka7iu9tqe"/>
      <w:bookmarkEnd w:id="4"/>
      <w:r>
        <w:rPr>
          <w:b/>
          <w:color w:val="000000"/>
          <w:sz w:val="26"/>
          <w:szCs w:val="26"/>
        </w:rPr>
        <w:t>Docker Logs</w:t>
      </w:r>
    </w:p>
    <w:p>
      <w:pPr>
        <w:pStyle w:val="Normal1"/>
        <w:spacing w:lineRule="auto" w:line="240" w:before="240" w:after="240"/>
        <w:rPr/>
      </w:pPr>
      <w:r>
        <w:rPr/>
        <w:t>To view the logs of a container, you can use the following command:</w:t>
      </w:r>
    </w:p>
    <w:p>
      <w:pPr>
        <w:pStyle w:val="Normal1"/>
        <w:rPr>
          <w:rFonts w:ascii="Roboto Mono" w:hAnsi="Roboto Mono" w:eastAsia="Roboto Mono" w:cs="Roboto Mono"/>
          <w:color w:val="188038"/>
        </w:rPr>
      </w:pPr>
      <w:r>
        <w:rPr>
          <w:rFonts w:eastAsia="Roboto Mono" w:cs="Roboto Mono" w:ascii="Roboto Mono" w:hAnsi="Roboto Mono"/>
          <w:color w:val="188038"/>
        </w:rPr>
        <w:t>docker logs &lt;container_name_or_id&gt;</w:t>
      </w:r>
    </w:p>
    <w:p>
      <w:pPr>
        <w:pStyle w:val="Normal1"/>
        <w:rPr/>
      </w:pPr>
      <w:r>
        <w:rPr/>
      </w:r>
    </w:p>
    <w:p>
      <w:pPr>
        <w:pStyle w:val="Heading3"/>
        <w:keepNext w:val="false"/>
        <w:keepLines w:val="false"/>
        <w:spacing w:lineRule="auto" w:line="240" w:before="280" w:after="80"/>
        <w:rPr>
          <w:b/>
          <w:b/>
          <w:color w:val="000000"/>
          <w:sz w:val="26"/>
          <w:szCs w:val="26"/>
        </w:rPr>
      </w:pPr>
      <w:bookmarkStart w:id="5" w:name="_3cvxlwtg63tz"/>
      <w:bookmarkEnd w:id="5"/>
      <w:r>
        <w:rPr>
          <w:b/>
          <w:color w:val="000000"/>
          <w:sz w:val="26"/>
          <w:szCs w:val="26"/>
        </w:rPr>
        <w:t>Options</w:t>
      </w:r>
    </w:p>
    <w:p>
      <w:pPr>
        <w:pStyle w:val="Normal1"/>
        <w:spacing w:lineRule="auto" w:line="240" w:before="240" w:after="240"/>
        <w:rPr/>
      </w:pPr>
      <w:r>
        <w:rPr/>
        <w:t xml:space="preserve">Here are some useful options for the </w:t>
      </w:r>
      <w:r>
        <w:rPr>
          <w:rFonts w:eastAsia="Roboto Mono" w:cs="Roboto Mono" w:ascii="Roboto Mono" w:hAnsi="Roboto Mono"/>
          <w:color w:val="188038"/>
        </w:rPr>
        <w:t>docker logs</w:t>
      </w:r>
      <w:r>
        <w:rPr/>
        <w:t xml:space="preserve"> command:</w:t>
      </w:r>
    </w:p>
    <w:p>
      <w:pPr>
        <w:pStyle w:val="Normal1"/>
        <w:numPr>
          <w:ilvl w:val="0"/>
          <w:numId w:val="3"/>
        </w:numPr>
        <w:spacing w:lineRule="auto" w:line="240" w:before="240" w:afterAutospacing="0" w:after="0"/>
        <w:ind w:left="720" w:hanging="360"/>
        <w:rPr/>
      </w:pPr>
      <w:r>
        <w:rPr>
          <w:b/>
        </w:rPr>
        <w:t>-f, --follow</w:t>
      </w:r>
      <w:r>
        <w:rPr/>
        <w:t xml:space="preserve">: Follow log output (similar to </w:t>
      </w:r>
      <w:r>
        <w:rPr>
          <w:rFonts w:eastAsia="Roboto Mono" w:cs="Roboto Mono" w:ascii="Roboto Mono" w:hAnsi="Roboto Mono"/>
          <w:color w:val="188038"/>
        </w:rPr>
        <w:t>tail -f</w:t>
      </w:r>
      <w:r>
        <w:rPr/>
        <w:t>).</w:t>
      </w:r>
    </w:p>
    <w:p>
      <w:pPr>
        <w:pStyle w:val="Normal1"/>
        <w:numPr>
          <w:ilvl w:val="0"/>
          <w:numId w:val="3"/>
        </w:numPr>
        <w:spacing w:lineRule="auto" w:line="240" w:beforeAutospacing="0" w:before="0" w:afterAutospacing="0" w:after="0"/>
        <w:ind w:left="720" w:hanging="360"/>
        <w:rPr/>
      </w:pPr>
      <w:r>
        <w:rPr>
          <w:b/>
        </w:rPr>
        <w:t>--tail</w:t>
      </w:r>
      <w:r>
        <w:rPr/>
        <w:t xml:space="preserve">: Show only the last </w:t>
      </w:r>
      <w:r>
        <w:rPr>
          <w:rFonts w:eastAsia="Roboto Mono" w:cs="Roboto Mono" w:ascii="Roboto Mono" w:hAnsi="Roboto Mono"/>
          <w:color w:val="188038"/>
        </w:rPr>
        <w:t>N</w:t>
      </w:r>
      <w:r>
        <w:rPr/>
        <w:t xml:space="preserve"> lines of log output.</w:t>
      </w:r>
    </w:p>
    <w:p>
      <w:pPr>
        <w:pStyle w:val="Normal1"/>
        <w:numPr>
          <w:ilvl w:val="0"/>
          <w:numId w:val="3"/>
        </w:numPr>
        <w:spacing w:lineRule="auto" w:line="240" w:beforeAutospacing="0" w:before="0" w:afterAutospacing="0" w:after="0"/>
        <w:ind w:left="720" w:hanging="360"/>
        <w:rPr/>
      </w:pPr>
      <w:r>
        <w:rPr>
          <w:b/>
        </w:rPr>
        <w:t>-t, --timestamps</w:t>
      </w:r>
      <w:r>
        <w:rPr/>
        <w:t>: Show timestamps for each log entry.</w:t>
      </w:r>
    </w:p>
    <w:p>
      <w:pPr>
        <w:pStyle w:val="Normal1"/>
        <w:numPr>
          <w:ilvl w:val="0"/>
          <w:numId w:val="3"/>
        </w:numPr>
        <w:spacing w:lineRule="auto" w:line="240" w:beforeAutospacing="0" w:before="0" w:afterAutospacing="0" w:after="0"/>
        <w:ind w:left="720" w:hanging="360"/>
        <w:rPr/>
      </w:pPr>
      <w:r>
        <w:rPr>
          <w:b/>
        </w:rPr>
        <w:t>--since</w:t>
      </w:r>
      <w:r>
        <w:rPr/>
        <w:t xml:space="preserve">: Show logs since a specific time (e.g., </w:t>
      </w:r>
      <w:r>
        <w:rPr>
          <w:rFonts w:eastAsia="Roboto Mono" w:cs="Roboto Mono" w:ascii="Roboto Mono" w:hAnsi="Roboto Mono"/>
          <w:color w:val="188038"/>
        </w:rPr>
        <w:t>2022-07-01T13:23:37</w:t>
      </w:r>
      <w:r>
        <w:rPr/>
        <w:t xml:space="preserve"> or </w:t>
      </w:r>
      <w:r>
        <w:rPr>
          <w:rFonts w:eastAsia="Roboto Mono" w:cs="Roboto Mono" w:ascii="Roboto Mono" w:hAnsi="Roboto Mono"/>
          <w:color w:val="188038"/>
        </w:rPr>
        <w:t>10m</w:t>
      </w:r>
      <w:r>
        <w:rPr/>
        <w:t xml:space="preserve"> for last 10 minutes).</w:t>
      </w:r>
    </w:p>
    <w:p>
      <w:pPr>
        <w:pStyle w:val="Normal1"/>
        <w:numPr>
          <w:ilvl w:val="0"/>
          <w:numId w:val="3"/>
        </w:numPr>
        <w:spacing w:lineRule="auto" w:line="240" w:beforeAutospacing="0" w:before="0" w:after="240"/>
        <w:ind w:left="720" w:hanging="360"/>
        <w:rPr/>
      </w:pPr>
      <w:r>
        <w:rPr>
          <w:b/>
        </w:rPr>
        <w:t>--until</w:t>
      </w:r>
      <w:r>
        <w:rPr/>
        <w:t>: Show logs up until a specific time.</w:t>
      </w:r>
    </w:p>
    <w:p>
      <w:pPr>
        <w:pStyle w:val="Heading4"/>
        <w:keepNext w:val="false"/>
        <w:keepLines w:val="false"/>
        <w:spacing w:lineRule="auto" w:line="240" w:before="240" w:after="40"/>
        <w:rPr>
          <w:b/>
          <w:b/>
          <w:color w:val="000000"/>
          <w:sz w:val="22"/>
          <w:szCs w:val="22"/>
        </w:rPr>
      </w:pPr>
      <w:bookmarkStart w:id="6" w:name="_jeqfpbdaafb3"/>
      <w:bookmarkEnd w:id="6"/>
      <w:r>
        <w:rPr>
          <w:b/>
          <w:color w:val="000000"/>
          <w:sz w:val="22"/>
          <w:szCs w:val="22"/>
        </w:rPr>
        <w:t>1. Viewing Logs of a Container</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docker logs my_container</w:t>
      </w:r>
    </w:p>
    <w:p>
      <w:pPr>
        <w:pStyle w:val="Normal1"/>
        <w:rPr/>
      </w:pPr>
      <w:r>
        <w:rPr/>
      </w:r>
    </w:p>
    <w:p>
      <w:pPr>
        <w:pStyle w:val="Heading4"/>
        <w:keepNext w:val="false"/>
        <w:keepLines w:val="false"/>
        <w:spacing w:lineRule="auto" w:line="240" w:before="240" w:after="40"/>
        <w:rPr>
          <w:b/>
          <w:b/>
          <w:color w:val="000000"/>
          <w:sz w:val="22"/>
          <w:szCs w:val="22"/>
        </w:rPr>
      </w:pPr>
      <w:bookmarkStart w:id="7" w:name="_byr76x7aurtk"/>
      <w:bookmarkEnd w:id="7"/>
      <w:r>
        <w:rPr>
          <w:b/>
          <w:color w:val="000000"/>
          <w:sz w:val="22"/>
          <w:szCs w:val="22"/>
        </w:rPr>
        <w:t>2. Following Logs in Real-Time</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docker logs -f my_container</w:t>
      </w:r>
    </w:p>
    <w:p>
      <w:pPr>
        <w:pStyle w:val="Normal1"/>
        <w:rPr/>
      </w:pPr>
      <w:r>
        <w:rPr/>
      </w:r>
    </w:p>
    <w:p>
      <w:pPr>
        <w:pStyle w:val="Heading4"/>
        <w:keepNext w:val="false"/>
        <w:keepLines w:val="false"/>
        <w:spacing w:lineRule="auto" w:line="240" w:before="240" w:after="40"/>
        <w:rPr>
          <w:b/>
          <w:b/>
          <w:color w:val="000000"/>
          <w:sz w:val="22"/>
          <w:szCs w:val="22"/>
        </w:rPr>
      </w:pPr>
      <w:bookmarkStart w:id="8" w:name="_bo5zkrm7hrpl"/>
      <w:bookmarkEnd w:id="8"/>
      <w:r>
        <w:rPr>
          <w:b/>
          <w:color w:val="000000"/>
          <w:sz w:val="22"/>
          <w:szCs w:val="22"/>
        </w:rPr>
        <w:t>3. Showing the Last 10 Lines of Logs</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docker logs --tail 10 my_container</w:t>
      </w:r>
    </w:p>
    <w:p>
      <w:pPr>
        <w:pStyle w:val="Normal1"/>
        <w:rPr/>
      </w:pPr>
      <w:r>
        <w:rPr/>
      </w:r>
    </w:p>
    <w:p>
      <w:pPr>
        <w:pStyle w:val="Heading4"/>
        <w:keepNext w:val="false"/>
        <w:keepLines w:val="false"/>
        <w:spacing w:lineRule="auto" w:line="240" w:before="240" w:after="40"/>
        <w:rPr>
          <w:b/>
          <w:b/>
          <w:color w:val="000000"/>
          <w:sz w:val="22"/>
          <w:szCs w:val="22"/>
        </w:rPr>
      </w:pPr>
      <w:bookmarkStart w:id="9" w:name="_jwes0ym388um"/>
      <w:bookmarkEnd w:id="9"/>
      <w:r>
        <w:rPr>
          <w:b/>
          <w:color w:val="000000"/>
          <w:sz w:val="22"/>
          <w:szCs w:val="22"/>
        </w:rPr>
        <w:t>4. Showing Logs with Timestamps</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docker logs -t my_container</w:t>
      </w:r>
    </w:p>
    <w:p>
      <w:pPr>
        <w:pStyle w:val="Normal1"/>
        <w:rPr/>
      </w:pPr>
      <w:r>
        <w:rPr/>
      </w:r>
    </w:p>
    <w:p>
      <w:pPr>
        <w:pStyle w:val="Heading4"/>
        <w:keepNext w:val="false"/>
        <w:keepLines w:val="false"/>
        <w:spacing w:lineRule="auto" w:line="240" w:before="240" w:after="40"/>
        <w:rPr>
          <w:b/>
          <w:b/>
          <w:color w:val="000000"/>
          <w:sz w:val="22"/>
          <w:szCs w:val="22"/>
        </w:rPr>
      </w:pPr>
      <w:bookmarkStart w:id="10" w:name="_wl04pwuhb86f"/>
      <w:bookmarkEnd w:id="10"/>
      <w:r>
        <w:rPr>
          <w:b/>
          <w:color w:val="000000"/>
          <w:sz w:val="22"/>
          <w:szCs w:val="22"/>
        </w:rPr>
        <w:t>5. Showing Logs Since a Specific Time</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docker logs --since "2023-07-11T15:00:00" my_container</w:t>
      </w:r>
    </w:p>
    <w:p>
      <w:pPr>
        <w:pStyle w:val="Normal1"/>
        <w:rPr/>
      </w:pPr>
      <w:r>
        <w:rPr/>
      </w:r>
    </w:p>
    <w:p>
      <w:pPr>
        <w:pStyle w:val="Heading4"/>
        <w:keepNext w:val="false"/>
        <w:keepLines w:val="false"/>
        <w:spacing w:lineRule="auto" w:line="240" w:before="240" w:after="40"/>
        <w:rPr>
          <w:b/>
          <w:b/>
          <w:color w:val="000000"/>
          <w:sz w:val="22"/>
          <w:szCs w:val="22"/>
        </w:rPr>
      </w:pPr>
      <w:bookmarkStart w:id="11" w:name="_c77mkx32bolg"/>
      <w:bookmarkEnd w:id="11"/>
      <w:r>
        <w:rPr>
          <w:b/>
          <w:color w:val="000000"/>
          <w:sz w:val="22"/>
          <w:szCs w:val="22"/>
        </w:rPr>
        <w:t>6. Combining Options</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docker logs -f --tail 10 --since "10m" my_container</w:t>
      </w:r>
    </w:p>
    <w:p>
      <w:pPr>
        <w:pStyle w:val="Normal1"/>
        <w:rPr/>
      </w:pPr>
      <w:r>
        <w:rPr/>
      </w:r>
    </w:p>
    <w:p>
      <w:pPr>
        <w:pStyle w:val="Normal1"/>
        <w:rPr/>
      </w:pPr>
      <w:r>
        <w:rPr/>
      </w:r>
    </w:p>
    <w:p>
      <w:pPr>
        <w:pStyle w:val="Heading2"/>
        <w:keepNext w:val="false"/>
        <w:keepLines w:val="false"/>
        <w:spacing w:lineRule="auto" w:line="240" w:before="360" w:after="80"/>
        <w:rPr>
          <w:b/>
          <w:b/>
          <w:sz w:val="34"/>
          <w:szCs w:val="34"/>
        </w:rPr>
      </w:pPr>
      <w:bookmarkStart w:id="12" w:name="_jqg05vvkz4dr"/>
      <w:bookmarkEnd w:id="12"/>
      <w:r>
        <w:rPr>
          <w:b/>
          <w:sz w:val="34"/>
          <w:szCs w:val="34"/>
        </w:rPr>
        <w:t xml:space="preserve">Before proceeding with the project, kindly fill out the feedback form for week 1 below: </w:t>
      </w:r>
    </w:p>
    <w:p>
      <w:pPr>
        <w:pStyle w:val="Normal1"/>
        <w:rPr/>
      </w:pPr>
      <w:r>
        <w:rPr/>
      </w:r>
    </w:p>
    <w:p>
      <w:pPr>
        <w:pStyle w:val="Normal1"/>
        <w:rPr/>
      </w:pPr>
      <w:hyperlink r:id="rId3">
        <w:r>
          <w:rPr>
            <w:color w:val="1155CC"/>
            <w:u w:val="single"/>
          </w:rPr>
          <w:t>https://forms.office.com/r/4F2xy5HvPY</w:t>
        </w:r>
      </w:hyperlink>
    </w:p>
    <w:p>
      <w:pPr>
        <w:pStyle w:val="Normal1"/>
        <w:rPr/>
      </w:pPr>
      <w:r>
        <w:rPr/>
      </w:r>
    </w:p>
    <w:p>
      <w:pPr>
        <w:pStyle w:val="Normal1"/>
        <w:rPr>
          <w:b/>
          <w:b/>
          <w:sz w:val="34"/>
          <w:szCs w:val="34"/>
        </w:rPr>
      </w:pPr>
      <w:r>
        <w:rPr>
          <w:b/>
          <w:color w:val="FF0000"/>
        </w:rPr>
        <w:t xml:space="preserve">Do not hesitate in sharing what you liked the most and what you think can be done to improve your learning experience. </w:t>
      </w:r>
    </w:p>
    <w:p>
      <w:pPr>
        <w:pStyle w:val="Heading2"/>
        <w:keepNext w:val="false"/>
        <w:keepLines w:val="false"/>
        <w:spacing w:lineRule="auto" w:line="240" w:before="360" w:after="80"/>
        <w:rPr>
          <w:b/>
          <w:b/>
          <w:sz w:val="34"/>
          <w:szCs w:val="34"/>
        </w:rPr>
      </w:pPr>
      <w:bookmarkStart w:id="13" w:name="_9iza2ydxtzvn"/>
      <w:bookmarkEnd w:id="13"/>
      <w:r>
        <w:rPr>
          <w:b/>
          <w:sz w:val="34"/>
          <w:szCs w:val="34"/>
        </w:rPr>
        <w:t>Project 01</w:t>
      </w:r>
    </w:p>
    <w:p>
      <w:pPr>
        <w:pStyle w:val="Heading3"/>
        <w:keepNext w:val="false"/>
        <w:keepLines w:val="false"/>
        <w:spacing w:lineRule="auto" w:line="240" w:before="280" w:after="80"/>
        <w:rPr>
          <w:b/>
          <w:b/>
          <w:color w:val="000000"/>
          <w:sz w:val="26"/>
          <w:szCs w:val="26"/>
        </w:rPr>
      </w:pPr>
      <w:bookmarkStart w:id="14" w:name="_ttopsyrfk81z"/>
      <w:bookmarkEnd w:id="14"/>
      <w:r>
        <w:rPr>
          <w:b/>
          <w:color w:val="000000"/>
          <w:sz w:val="26"/>
          <w:szCs w:val="26"/>
        </w:rPr>
        <w:t>Objectives:</w:t>
      </w:r>
    </w:p>
    <w:p>
      <w:pPr>
        <w:pStyle w:val="Normal1"/>
        <w:numPr>
          <w:ilvl w:val="0"/>
          <w:numId w:val="11"/>
        </w:numPr>
        <w:spacing w:lineRule="auto" w:line="240" w:before="240" w:afterAutospacing="0" w:after="0"/>
        <w:ind w:left="720" w:hanging="360"/>
        <w:rPr/>
      </w:pPr>
      <w:r>
        <w:rPr/>
        <w:t>Create and manage Docker volumes for data persistence.</w:t>
      </w:r>
    </w:p>
    <w:p>
      <w:pPr>
        <w:pStyle w:val="Normal1"/>
        <w:numPr>
          <w:ilvl w:val="0"/>
          <w:numId w:val="11"/>
        </w:numPr>
        <w:spacing w:lineRule="auto" w:line="240" w:beforeAutospacing="0" w:before="0" w:afterAutospacing="0" w:after="0"/>
        <w:ind w:left="720" w:hanging="360"/>
        <w:rPr/>
      </w:pPr>
      <w:r>
        <w:rPr/>
        <w:t>Set up a Docker network for container communication.</w:t>
      </w:r>
    </w:p>
    <w:p>
      <w:pPr>
        <w:pStyle w:val="Normal1"/>
        <w:numPr>
          <w:ilvl w:val="0"/>
          <w:numId w:val="11"/>
        </w:numPr>
        <w:spacing w:lineRule="auto" w:line="240" w:beforeAutospacing="0" w:before="0" w:afterAutospacing="0" w:after="0"/>
        <w:ind w:left="720" w:hanging="360"/>
        <w:rPr/>
      </w:pPr>
      <w:r>
        <w:rPr/>
        <w:t>Use Docker Compose to manage multi-container applications.</w:t>
      </w:r>
    </w:p>
    <w:p>
      <w:pPr>
        <w:pStyle w:val="Normal1"/>
        <w:numPr>
          <w:ilvl w:val="0"/>
          <w:numId w:val="11"/>
        </w:numPr>
        <w:spacing w:lineRule="auto" w:line="240" w:beforeAutospacing="0" w:before="0" w:afterAutospacing="0" w:after="0"/>
        <w:ind w:left="720" w:hanging="360"/>
        <w:rPr/>
      </w:pPr>
      <w:r>
        <w:rPr/>
        <w:t>View and manage Docker logs.</w:t>
      </w:r>
    </w:p>
    <w:p>
      <w:pPr>
        <w:pStyle w:val="Normal1"/>
        <w:numPr>
          <w:ilvl w:val="0"/>
          <w:numId w:val="11"/>
        </w:numPr>
        <w:spacing w:lineRule="auto" w:line="240" w:beforeAutospacing="0" w:before="0" w:after="240"/>
        <w:ind w:left="720" w:hanging="360"/>
        <w:rPr/>
      </w:pPr>
      <w:r>
        <w:rPr/>
        <w:t>Deploy the application using Docker Swarm.</w:t>
      </w:r>
    </w:p>
    <w:p>
      <w:pPr>
        <w:pStyle w:val="Heading3"/>
        <w:keepNext w:val="false"/>
        <w:keepLines w:val="false"/>
        <w:spacing w:lineRule="auto" w:line="240" w:before="280" w:after="80"/>
        <w:rPr>
          <w:b/>
          <w:b/>
          <w:color w:val="000000"/>
          <w:sz w:val="26"/>
          <w:szCs w:val="26"/>
        </w:rPr>
      </w:pPr>
      <w:bookmarkStart w:id="15" w:name="_wf2apvn11qx8"/>
      <w:bookmarkEnd w:id="15"/>
      <w:r>
        <w:rPr>
          <w:b/>
          <w:color w:val="000000"/>
          <w:sz w:val="26"/>
          <w:szCs w:val="26"/>
        </w:rPr>
        <w:t>Project Outline:</w:t>
      </w:r>
    </w:p>
    <w:p>
      <w:pPr>
        <w:pStyle w:val="Normal1"/>
        <w:numPr>
          <w:ilvl w:val="0"/>
          <w:numId w:val="10"/>
        </w:numPr>
        <w:spacing w:lineRule="auto" w:line="240" w:before="240" w:afterAutospacing="0" w:after="0"/>
        <w:ind w:left="720" w:hanging="360"/>
        <w:rPr/>
      </w:pPr>
      <w:r>
        <w:rPr>
          <w:b/>
        </w:rPr>
        <w:t>Create Docker Volumes</w:t>
      </w:r>
    </w:p>
    <w:p>
      <w:pPr>
        <w:pStyle w:val="Normal1"/>
        <w:numPr>
          <w:ilvl w:val="0"/>
          <w:numId w:val="10"/>
        </w:numPr>
        <w:spacing w:lineRule="auto" w:line="240" w:beforeAutospacing="0" w:before="0" w:afterAutospacing="0" w:after="0"/>
        <w:ind w:left="720" w:hanging="360"/>
        <w:rPr/>
      </w:pPr>
      <w:r>
        <w:rPr>
          <w:b/>
        </w:rPr>
        <w:t>Create a Docker Network</w:t>
      </w:r>
    </w:p>
    <w:p>
      <w:pPr>
        <w:pStyle w:val="Normal1"/>
        <w:numPr>
          <w:ilvl w:val="0"/>
          <w:numId w:val="10"/>
        </w:numPr>
        <w:spacing w:lineRule="auto" w:line="240" w:beforeAutospacing="0" w:before="0" w:afterAutospacing="0" w:after="0"/>
        <w:ind w:left="720" w:hanging="360"/>
        <w:rPr/>
      </w:pPr>
      <w:r>
        <w:rPr>
          <w:b/>
        </w:rPr>
        <w:t>Write a Docker Compose File</w:t>
      </w:r>
    </w:p>
    <w:p>
      <w:pPr>
        <w:pStyle w:val="Normal1"/>
        <w:numPr>
          <w:ilvl w:val="0"/>
          <w:numId w:val="10"/>
        </w:numPr>
        <w:spacing w:lineRule="auto" w:line="240" w:beforeAutospacing="0" w:before="0" w:afterAutospacing="0" w:after="0"/>
        <w:ind w:left="720" w:hanging="360"/>
        <w:rPr/>
      </w:pPr>
      <w:r>
        <w:rPr>
          <w:b/>
        </w:rPr>
        <w:t>Deploy the Application with Docker Compose</w:t>
      </w:r>
    </w:p>
    <w:p>
      <w:pPr>
        <w:pStyle w:val="Normal1"/>
        <w:numPr>
          <w:ilvl w:val="0"/>
          <w:numId w:val="10"/>
        </w:numPr>
        <w:spacing w:lineRule="auto" w:line="240" w:beforeAutospacing="0" w:before="0" w:afterAutospacing="0" w:after="0"/>
        <w:ind w:left="720" w:hanging="360"/>
        <w:rPr/>
      </w:pPr>
      <w:r>
        <w:rPr>
          <w:b/>
        </w:rPr>
        <w:t>Manage Docker Logs</w:t>
      </w:r>
    </w:p>
    <w:p>
      <w:pPr>
        <w:pStyle w:val="Normal1"/>
        <w:numPr>
          <w:ilvl w:val="0"/>
          <w:numId w:val="10"/>
        </w:numPr>
        <w:spacing w:lineRule="auto" w:line="240" w:beforeAutospacing="0" w:before="0" w:after="240"/>
        <w:ind w:left="720" w:hanging="360"/>
        <w:rPr/>
      </w:pPr>
      <w:r>
        <w:rPr>
          <w:b/>
        </w:rPr>
        <w:t>Deploy the Application Using Docker Swarm</w:t>
      </w:r>
    </w:p>
    <w:p>
      <w:pPr>
        <w:pStyle w:val="Heading3"/>
        <w:keepNext w:val="false"/>
        <w:keepLines w:val="false"/>
        <w:spacing w:lineRule="auto" w:line="240" w:before="280" w:after="80"/>
        <w:rPr>
          <w:b/>
          <w:b/>
          <w:color w:val="000000"/>
          <w:sz w:val="26"/>
          <w:szCs w:val="26"/>
        </w:rPr>
      </w:pPr>
      <w:bookmarkStart w:id="16" w:name="_x6vzeg4e0wau"/>
      <w:bookmarkEnd w:id="16"/>
      <w:r>
        <w:rPr>
          <w:b/>
          <w:color w:val="000000"/>
          <w:sz w:val="26"/>
          <w:szCs w:val="26"/>
        </w:rPr>
        <w:t>Step-by-Step Guide</w:t>
      </w:r>
    </w:p>
    <w:p>
      <w:pPr>
        <w:pStyle w:val="Heading4"/>
        <w:keepNext w:val="false"/>
        <w:keepLines w:val="false"/>
        <w:spacing w:lineRule="auto" w:line="240" w:before="240" w:after="40"/>
        <w:rPr>
          <w:b/>
          <w:b/>
          <w:color w:val="000000"/>
          <w:sz w:val="22"/>
          <w:szCs w:val="22"/>
        </w:rPr>
      </w:pPr>
      <w:bookmarkStart w:id="17" w:name="_b812fxp62oz2"/>
      <w:bookmarkEnd w:id="17"/>
      <w:r>
        <w:rPr>
          <w:b/>
          <w:color w:val="000000"/>
          <w:sz w:val="22"/>
          <w:szCs w:val="22"/>
        </w:rPr>
        <w:t>1. Create Docker Volumes</w:t>
      </w:r>
    </w:p>
    <w:p>
      <w:pPr>
        <w:pStyle w:val="Normal1"/>
        <w:spacing w:lineRule="auto" w:line="240" w:before="240" w:after="240"/>
        <w:rPr/>
      </w:pPr>
      <w:r>
        <w:rPr/>
        <w:t>Docker volumes are used to persist data generated by and used by Docker containers.</w:t>
      </w:r>
    </w:p>
    <w:p>
      <w:pPr>
        <w:pStyle w:val="Normal1"/>
        <w:rPr>
          <w:rFonts w:ascii="Roboto Mono" w:hAnsi="Roboto Mono" w:eastAsia="Roboto Mono" w:cs="Roboto Mono"/>
          <w:color w:val="188038"/>
        </w:rPr>
      </w:pPr>
      <w:r>
        <w:rPr>
          <w:rFonts w:eastAsia="Roboto Mono" w:cs="Roboto Mono" w:ascii="Roboto Mono" w:hAnsi="Roboto Mono"/>
          <w:color w:val="188038"/>
        </w:rPr>
        <w:t>docker volume create wordpress_data</w:t>
      </w:r>
    </w:p>
    <w:p>
      <w:pPr>
        <w:pStyle w:val="Normal1"/>
        <w:rPr>
          <w:rFonts w:ascii="Roboto Mono" w:hAnsi="Roboto Mono" w:eastAsia="Roboto Mono" w:cs="Roboto Mono"/>
          <w:color w:val="188038"/>
        </w:rPr>
      </w:pPr>
      <w:r>
        <w:rPr>
          <w:rFonts w:eastAsia="Roboto Mono" w:cs="Roboto Mono" w:ascii="Roboto Mono" w:hAnsi="Roboto Mono"/>
          <w:color w:val="188038"/>
        </w:rPr>
        <w:t>docker volume create mysql_data</w:t>
      </w:r>
    </w:p>
    <w:p>
      <w:pPr>
        <w:pStyle w:val="Normal1"/>
        <w:rPr/>
      </w:pPr>
      <w:r>
        <w:rPr/>
      </w:r>
    </w:p>
    <w:p>
      <w:pPr>
        <w:pStyle w:val="Heading4"/>
        <w:keepNext w:val="false"/>
        <w:keepLines w:val="false"/>
        <w:spacing w:lineRule="auto" w:line="240" w:before="240" w:after="40"/>
        <w:rPr>
          <w:b/>
          <w:b/>
          <w:color w:val="000000"/>
          <w:sz w:val="22"/>
          <w:szCs w:val="22"/>
        </w:rPr>
      </w:pPr>
      <w:bookmarkStart w:id="18" w:name="_4tsplf54ijn1"/>
      <w:bookmarkEnd w:id="18"/>
      <w:r>
        <w:rPr>
          <w:b/>
          <w:color w:val="000000"/>
          <w:sz w:val="22"/>
          <w:szCs w:val="22"/>
        </w:rPr>
        <w:t>2. Create a Docker Network</w:t>
      </w:r>
    </w:p>
    <w:p>
      <w:pPr>
        <w:pStyle w:val="Normal1"/>
        <w:spacing w:lineRule="auto" w:line="240" w:before="240" w:after="240"/>
        <w:rPr/>
      </w:pPr>
      <w:r>
        <w:rPr/>
        <w:t>Create a custom network for the containers to communicate.</w:t>
      </w:r>
    </w:p>
    <w:p>
      <w:pPr>
        <w:pStyle w:val="Normal1"/>
        <w:rPr>
          <w:rFonts w:ascii="Roboto Mono" w:hAnsi="Roboto Mono" w:eastAsia="Roboto Mono" w:cs="Roboto Mono"/>
          <w:color w:val="188038"/>
        </w:rPr>
      </w:pPr>
      <w:r>
        <w:rPr>
          <w:rFonts w:eastAsia="Roboto Mono" w:cs="Roboto Mono" w:ascii="Roboto Mono" w:hAnsi="Roboto Mono"/>
          <w:color w:val="188038"/>
        </w:rPr>
        <w:t>docker network create wordpress_network</w:t>
      </w:r>
    </w:p>
    <w:p>
      <w:pPr>
        <w:pStyle w:val="Normal1"/>
        <w:rPr/>
      </w:pPr>
      <w:r>
        <w:rPr/>
      </w:r>
    </w:p>
    <w:p>
      <w:pPr>
        <w:pStyle w:val="Heading4"/>
        <w:keepNext w:val="false"/>
        <w:keepLines w:val="false"/>
        <w:spacing w:lineRule="auto" w:line="240" w:before="240" w:after="40"/>
        <w:rPr>
          <w:b/>
          <w:b/>
          <w:color w:val="000000"/>
          <w:sz w:val="22"/>
          <w:szCs w:val="22"/>
        </w:rPr>
      </w:pPr>
      <w:bookmarkStart w:id="19" w:name="_9p4ovcmkub24"/>
      <w:bookmarkEnd w:id="19"/>
      <w:r>
        <w:rPr>
          <w:b/>
          <w:color w:val="000000"/>
          <w:sz w:val="22"/>
          <w:szCs w:val="22"/>
        </w:rPr>
        <w:t>3. Write a Docker Compose File</w:t>
      </w:r>
    </w:p>
    <w:p>
      <w:pPr>
        <w:pStyle w:val="Normal1"/>
        <w:spacing w:lineRule="auto" w:line="240" w:before="240" w:after="240"/>
        <w:rPr/>
      </w:pPr>
      <w:r>
        <w:rPr/>
        <w:t xml:space="preserve">Create a </w:t>
      </w:r>
      <w:r>
        <w:rPr>
          <w:rFonts w:eastAsia="Roboto Mono" w:cs="Roboto Mono" w:ascii="Roboto Mono" w:hAnsi="Roboto Mono"/>
          <w:color w:val="188038"/>
        </w:rPr>
        <w:t>docker-compose.yml</w:t>
      </w:r>
      <w:r>
        <w:rPr/>
        <w:t xml:space="preserve"> file to define and manage the services.</w:t>
      </w:r>
    </w:p>
    <w:p>
      <w:pPr>
        <w:pStyle w:val="Normal1"/>
        <w:rPr>
          <w:rFonts w:ascii="Roboto Mono" w:hAnsi="Roboto Mono" w:eastAsia="Roboto Mono" w:cs="Roboto Mono"/>
          <w:color w:val="188038"/>
        </w:rPr>
      </w:pPr>
      <w:r>
        <w:rPr>
          <w:rFonts w:eastAsia="Roboto Mono" w:cs="Roboto Mono" w:ascii="Roboto Mono" w:hAnsi="Roboto Mono"/>
          <w:color w:val="188038"/>
        </w:rPr>
        <w:t>version: '3.3'</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services: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db:</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mysql:5.7</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volumes: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mysql_data:/var/lib/mysql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networks: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wordpress_network</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environment: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MYSQL_ROOT_PASSWORD: example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MYSQL_DATABASE: wordpress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MYSQL_USER: wordpress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MYSQL_PASSWORD: wordpress</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wordpress: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wordpress:latest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volumes: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wordpress_data:/var/www/html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networks: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wordpress_network</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"8000:80"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environment: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WORDPRESS_DB_HOST: db:3306</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WORDPRESS_DB_USER: wordpress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WORDPRESS_DB_PASSWORD: wordpress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WORDPRESS_DB_NAME: wordpress</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volumes: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mysql_data: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wordpress_data:</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networks: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wordpress_network:</w:t>
      </w:r>
    </w:p>
    <w:p>
      <w:pPr>
        <w:pStyle w:val="Normal1"/>
        <w:rPr/>
      </w:pPr>
      <w:r>
        <w:rPr/>
      </w:r>
    </w:p>
    <w:p>
      <w:pPr>
        <w:pStyle w:val="Heading4"/>
        <w:keepNext w:val="false"/>
        <w:keepLines w:val="false"/>
        <w:spacing w:lineRule="auto" w:line="240" w:before="240" w:after="40"/>
        <w:rPr>
          <w:b/>
          <w:b/>
          <w:color w:val="000000"/>
          <w:sz w:val="22"/>
          <w:szCs w:val="22"/>
        </w:rPr>
      </w:pPr>
      <w:bookmarkStart w:id="20" w:name="_6svjdano3xwh"/>
      <w:bookmarkEnd w:id="20"/>
      <w:r>
        <w:rPr>
          <w:b/>
          <w:color w:val="000000"/>
          <w:sz w:val="22"/>
          <w:szCs w:val="22"/>
        </w:rPr>
        <w:t>4. Deploy the Application with Docker Compose</w:t>
      </w:r>
    </w:p>
    <w:p>
      <w:pPr>
        <w:pStyle w:val="Normal1"/>
        <w:spacing w:lineRule="auto" w:line="240" w:before="240" w:after="240"/>
        <w:rPr/>
      </w:pPr>
      <w:r>
        <w:rPr/>
        <w:t xml:space="preserve">Run the following command to start the services defined in the </w:t>
      </w:r>
      <w:r>
        <w:rPr>
          <w:rFonts w:eastAsia="Roboto Mono" w:cs="Roboto Mono" w:ascii="Roboto Mono" w:hAnsi="Roboto Mono"/>
          <w:color w:val="188038"/>
        </w:rPr>
        <w:t>docker-compose.yml</w:t>
      </w:r>
      <w:r>
        <w:rPr/>
        <w:t xml:space="preserve"> file.</w:t>
      </w:r>
    </w:p>
    <w:p>
      <w:pPr>
        <w:pStyle w:val="Normal1"/>
        <w:rPr>
          <w:rFonts w:ascii="Roboto Mono" w:hAnsi="Roboto Mono" w:eastAsia="Roboto Mono" w:cs="Roboto Mono"/>
          <w:color w:val="188038"/>
        </w:rPr>
      </w:pPr>
      <w:r>
        <w:rPr>
          <w:rFonts w:eastAsia="Roboto Mono" w:cs="Roboto Mono" w:ascii="Roboto Mono" w:hAnsi="Roboto Mono"/>
          <w:color w:val="188038"/>
        </w:rPr>
        <w:t>docker-compose up -d</w:t>
      </w:r>
    </w:p>
    <w:p>
      <w:pPr>
        <w:pStyle w:val="Normal1"/>
        <w:rPr/>
      </w:pPr>
      <w:r>
        <w:rPr/>
      </w:r>
    </w:p>
    <w:p>
      <w:pPr>
        <w:pStyle w:val="Normal1"/>
        <w:numPr>
          <w:ilvl w:val="0"/>
          <w:numId w:val="16"/>
        </w:numPr>
        <w:spacing w:lineRule="auto" w:line="240" w:before="240" w:after="240"/>
        <w:ind w:left="720" w:hanging="360"/>
        <w:rPr/>
      </w:pPr>
      <w:r>
        <w:rPr/>
        <w:t>Verify that the containers are running.</w:t>
      </w:r>
    </w:p>
    <w:p>
      <w:pPr>
        <w:pStyle w:val="Normal1"/>
        <w:rPr>
          <w:rFonts w:ascii="Roboto Mono" w:hAnsi="Roboto Mono" w:eastAsia="Roboto Mono" w:cs="Roboto Mono"/>
          <w:color w:val="188038"/>
        </w:rPr>
      </w:pPr>
      <w:r>
        <w:rPr>
          <w:rFonts w:eastAsia="Roboto Mono" w:cs="Roboto Mono" w:ascii="Roboto Mono" w:hAnsi="Roboto Mono"/>
          <w:color w:val="188038"/>
        </w:rPr>
        <w:t>docker-compose ps</w:t>
      </w:r>
    </w:p>
    <w:p>
      <w:pPr>
        <w:pStyle w:val="Normal1"/>
        <w:rPr/>
      </w:pPr>
      <w:r>
        <w:rPr/>
      </w:r>
    </w:p>
    <w:p>
      <w:pPr>
        <w:pStyle w:val="Normal1"/>
        <w:numPr>
          <w:ilvl w:val="0"/>
          <w:numId w:val="6"/>
        </w:numPr>
        <w:spacing w:lineRule="auto" w:line="240" w:before="240" w:after="240"/>
        <w:ind w:left="720" w:hanging="360"/>
        <w:rPr/>
      </w:pPr>
      <w:r>
        <w:rPr/>
        <w:t xml:space="preserve">Access the WordPress setup by navigating to </w:t>
      </w:r>
      <w:r>
        <w:rPr>
          <w:rFonts w:eastAsia="Roboto Mono" w:cs="Roboto Mono" w:ascii="Roboto Mono" w:hAnsi="Roboto Mono"/>
          <w:color w:val="188038"/>
        </w:rPr>
        <w:t>http://localhost:8000</w:t>
      </w:r>
      <w:r>
        <w:rPr/>
        <w:t>.</w:t>
      </w:r>
    </w:p>
    <w:p>
      <w:pPr>
        <w:pStyle w:val="Heading4"/>
        <w:keepNext w:val="false"/>
        <w:keepLines w:val="false"/>
        <w:spacing w:lineRule="auto" w:line="240" w:before="240" w:after="40"/>
        <w:rPr>
          <w:b/>
          <w:b/>
          <w:color w:val="000000"/>
          <w:sz w:val="22"/>
          <w:szCs w:val="22"/>
        </w:rPr>
      </w:pPr>
      <w:bookmarkStart w:id="21" w:name="_31ztthbzxtov"/>
      <w:bookmarkEnd w:id="21"/>
      <w:r>
        <w:rPr>
          <w:b/>
          <w:color w:val="000000"/>
          <w:sz w:val="22"/>
          <w:szCs w:val="22"/>
        </w:rPr>
        <w:t>5. Manage Docker Logs</w:t>
      </w:r>
    </w:p>
    <w:p>
      <w:pPr>
        <w:pStyle w:val="Normal1"/>
        <w:numPr>
          <w:ilvl w:val="0"/>
          <w:numId w:val="18"/>
        </w:numPr>
        <w:spacing w:lineRule="auto" w:line="240" w:before="240" w:after="240"/>
        <w:ind w:left="720" w:hanging="360"/>
        <w:rPr/>
      </w:pPr>
      <w:r>
        <w:rPr/>
        <w:t>View logs for a specific service.</w:t>
      </w:r>
    </w:p>
    <w:p>
      <w:pPr>
        <w:pStyle w:val="Normal1"/>
        <w:rPr>
          <w:rFonts w:ascii="Roboto Mono" w:hAnsi="Roboto Mono" w:eastAsia="Roboto Mono" w:cs="Roboto Mono"/>
          <w:color w:val="188038"/>
        </w:rPr>
      </w:pPr>
      <w:r>
        <w:rPr>
          <w:rFonts w:eastAsia="Roboto Mono" w:cs="Roboto Mono" w:ascii="Roboto Mono" w:hAnsi="Roboto Mono"/>
          <w:color w:val="188038"/>
        </w:rPr>
        <w:t>docker-compose logs wordpress</w:t>
      </w:r>
    </w:p>
    <w:p>
      <w:pPr>
        <w:pStyle w:val="Normal1"/>
        <w:rPr/>
      </w:pPr>
      <w:r>
        <w:rPr/>
      </w:r>
    </w:p>
    <w:p>
      <w:pPr>
        <w:pStyle w:val="Normal1"/>
        <w:numPr>
          <w:ilvl w:val="0"/>
          <w:numId w:val="5"/>
        </w:numPr>
        <w:spacing w:lineRule="auto" w:line="240" w:before="240" w:after="240"/>
        <w:ind w:left="720" w:hanging="360"/>
        <w:rPr/>
      </w:pPr>
      <w:r>
        <w:rPr/>
        <w:t>Follow logs for real-time updates.</w:t>
      </w:r>
    </w:p>
    <w:p>
      <w:pPr>
        <w:pStyle w:val="Normal1"/>
        <w:rPr>
          <w:rFonts w:ascii="Roboto Mono" w:hAnsi="Roboto Mono" w:eastAsia="Roboto Mono" w:cs="Roboto Mono"/>
          <w:color w:val="188038"/>
        </w:rPr>
      </w:pPr>
      <w:r>
        <w:rPr>
          <w:rFonts w:eastAsia="Roboto Mono" w:cs="Roboto Mono" w:ascii="Roboto Mono" w:hAnsi="Roboto Mono"/>
          <w:color w:val="188038"/>
        </w:rPr>
        <w:t>docker-compose logs -f wordpress</w:t>
      </w:r>
    </w:p>
    <w:p>
      <w:pPr>
        <w:pStyle w:val="Normal1"/>
        <w:rPr/>
      </w:pPr>
      <w:r>
        <w:rPr/>
      </w:r>
    </w:p>
    <w:p>
      <w:pPr>
        <w:pStyle w:val="Heading4"/>
        <w:keepNext w:val="false"/>
        <w:keepLines w:val="false"/>
        <w:spacing w:lineRule="auto" w:line="240" w:before="240" w:after="40"/>
        <w:rPr>
          <w:b/>
          <w:b/>
          <w:color w:val="000000"/>
          <w:sz w:val="22"/>
          <w:szCs w:val="22"/>
        </w:rPr>
      </w:pPr>
      <w:bookmarkStart w:id="22" w:name="_f072k32uhvit"/>
      <w:bookmarkEnd w:id="22"/>
      <w:r>
        <w:rPr>
          <w:b/>
          <w:color w:val="000000"/>
          <w:sz w:val="22"/>
          <w:szCs w:val="22"/>
        </w:rPr>
        <w:t>6. Deploy the Application Using Docker Swarm</w:t>
      </w:r>
    </w:p>
    <w:p>
      <w:pPr>
        <w:pStyle w:val="Normal1"/>
        <w:spacing w:lineRule="auto" w:line="240" w:before="240" w:after="240"/>
        <w:rPr/>
      </w:pPr>
      <w:r>
        <w:rPr/>
        <w:t>Docker Swarm is a native clustering and orchestration tool for Docker.</w:t>
      </w:r>
    </w:p>
    <w:p>
      <w:pPr>
        <w:pStyle w:val="Normal1"/>
        <w:numPr>
          <w:ilvl w:val="0"/>
          <w:numId w:val="7"/>
        </w:numPr>
        <w:spacing w:lineRule="auto" w:line="240" w:before="240" w:after="240"/>
        <w:ind w:left="720" w:hanging="360"/>
        <w:rPr/>
      </w:pPr>
      <w:r>
        <w:rPr/>
        <w:t>Initialize Docker Swarm.</w:t>
      </w:r>
    </w:p>
    <w:p>
      <w:pPr>
        <w:pStyle w:val="Normal1"/>
        <w:rPr>
          <w:rFonts w:ascii="Roboto Mono" w:hAnsi="Roboto Mono" w:eastAsia="Roboto Mono" w:cs="Roboto Mono"/>
          <w:color w:val="188038"/>
        </w:rPr>
      </w:pPr>
      <w:r>
        <w:rPr>
          <w:rFonts w:eastAsia="Roboto Mono" w:cs="Roboto Mono" w:ascii="Roboto Mono" w:hAnsi="Roboto Mono"/>
          <w:color w:val="188038"/>
        </w:rPr>
        <w:t>docker swarm init</w:t>
      </w:r>
    </w:p>
    <w:p>
      <w:pPr>
        <w:pStyle w:val="Normal1"/>
        <w:rPr/>
      </w:pPr>
      <w:r>
        <w:rPr/>
      </w:r>
    </w:p>
    <w:p>
      <w:pPr>
        <w:pStyle w:val="Normal1"/>
        <w:numPr>
          <w:ilvl w:val="0"/>
          <w:numId w:val="12"/>
        </w:numPr>
        <w:spacing w:lineRule="auto" w:line="240" w:before="240" w:after="240"/>
        <w:ind w:left="720" w:hanging="360"/>
        <w:rPr/>
      </w:pPr>
      <w:r>
        <w:rPr/>
        <w:t xml:space="preserve">Convert the Docker Compose file to a Docker Stack file, </w:t>
      </w:r>
      <w:r>
        <w:rPr>
          <w:rFonts w:eastAsia="Roboto Mono" w:cs="Roboto Mono" w:ascii="Roboto Mono" w:hAnsi="Roboto Mono"/>
          <w:color w:val="188038"/>
        </w:rPr>
        <w:t>docker-stack.yml</w:t>
      </w:r>
      <w:r>
        <w:rPr/>
        <w:t>.</w:t>
      </w:r>
    </w:p>
    <w:p>
      <w:pPr>
        <w:pStyle w:val="Normal1"/>
        <w:rPr>
          <w:rFonts w:ascii="Roboto Mono" w:hAnsi="Roboto Mono" w:eastAsia="Roboto Mono" w:cs="Roboto Mono"/>
          <w:color w:val="188038"/>
        </w:rPr>
      </w:pPr>
      <w:r>
        <w:rPr>
          <w:rFonts w:eastAsia="Roboto Mono" w:cs="Roboto Mono" w:ascii="Roboto Mono" w:hAnsi="Roboto Mono"/>
          <w:color w:val="188038"/>
        </w:rPr>
        <w:t>version: '3.3'</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services: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db:</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mysql:5.7</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volumes: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mysql_data:/var/lib/mysql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networks: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wordpress_network</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environment: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MYSQL_ROOT_PASSWORD: example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MYSQL_DATABASE: wordpress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MYSQL_USER: wordpress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MYSQL_PASSWORD: wordpress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deploy: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1</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wordpress: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wordpress:latest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volumes: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wordpress_data:/var/www/html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networks: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wordpress_network</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"8000:80"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environment: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WORDPRESS_DB_HOST: db:3306</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WORDPRESS_DB_USER: wordpress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WORDPRESS_DB_PASSWORD: wordpress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WORDPRESS_DB_NAME: wordpress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deploy: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1</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volumes: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mysql_data:</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wordpress_data:</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networks: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wordpress_network:</w:t>
      </w:r>
    </w:p>
    <w:p>
      <w:pPr>
        <w:pStyle w:val="Normal1"/>
        <w:rPr/>
      </w:pPr>
      <w:r>
        <w:rPr/>
      </w:r>
    </w:p>
    <w:p>
      <w:pPr>
        <w:pStyle w:val="Normal1"/>
        <w:numPr>
          <w:ilvl w:val="0"/>
          <w:numId w:val="4"/>
        </w:numPr>
        <w:spacing w:lineRule="auto" w:line="240" w:before="240" w:after="240"/>
        <w:ind w:left="720" w:hanging="360"/>
        <w:rPr/>
      </w:pPr>
      <w:r>
        <w:rPr/>
        <w:t>Deploy the stack using Docker Swarm.</w:t>
      </w:r>
    </w:p>
    <w:p>
      <w:pPr>
        <w:pStyle w:val="Normal1"/>
        <w:rPr>
          <w:rFonts w:ascii="Roboto Mono" w:hAnsi="Roboto Mono" w:eastAsia="Roboto Mono" w:cs="Roboto Mono"/>
          <w:color w:val="188038"/>
        </w:rPr>
      </w:pPr>
      <w:r>
        <w:rPr>
          <w:rFonts w:eastAsia="Roboto Mono" w:cs="Roboto Mono" w:ascii="Roboto Mono" w:hAnsi="Roboto Mono"/>
          <w:color w:val="188038"/>
        </w:rPr>
        <w:t>docker stack deploy -c docker-stack.yml wordpress_stack</w:t>
      </w:r>
    </w:p>
    <w:p>
      <w:pPr>
        <w:pStyle w:val="Normal1"/>
        <w:rPr/>
      </w:pPr>
      <w:r>
        <w:rPr/>
      </w:r>
    </w:p>
    <w:p>
      <w:pPr>
        <w:pStyle w:val="Normal1"/>
        <w:numPr>
          <w:ilvl w:val="0"/>
          <w:numId w:val="1"/>
        </w:numPr>
        <w:spacing w:lineRule="auto" w:line="240" w:before="240" w:after="240"/>
        <w:ind w:left="720" w:hanging="360"/>
        <w:rPr/>
      </w:pPr>
      <w:r>
        <w:rPr/>
        <w:t>Verify the stack is running.</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docker stack services wordpress_stack</w:t>
      </w:r>
    </w:p>
    <w:p>
      <w:pPr>
        <w:pStyle w:val="Normal1"/>
        <w:spacing w:lineRule="auto" w:line="240" w:before="240" w:after="240"/>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Normal1"/>
        <w:rPr/>
      </w:pPr>
      <w:r>
        <w:rPr/>
      </w:r>
    </w:p>
    <w:p>
      <w:pPr>
        <w:pStyle w:val="Heading2"/>
        <w:keepNext w:val="false"/>
        <w:keepLines w:val="false"/>
        <w:spacing w:lineRule="auto" w:line="240" w:before="360" w:after="80"/>
        <w:rPr>
          <w:b/>
          <w:b/>
          <w:sz w:val="34"/>
          <w:szCs w:val="34"/>
        </w:rPr>
      </w:pPr>
      <w:bookmarkStart w:id="23" w:name="_93oycyuv3cns"/>
      <w:bookmarkEnd w:id="23"/>
      <w:r>
        <w:rPr>
          <w:b/>
          <w:sz w:val="34"/>
          <w:szCs w:val="34"/>
        </w:rPr>
        <w:t xml:space="preserve">Project 02: </w:t>
      </w:r>
    </w:p>
    <w:p>
      <w:pPr>
        <w:pStyle w:val="Heading2"/>
        <w:keepNext w:val="false"/>
        <w:keepLines w:val="false"/>
        <w:spacing w:lineRule="auto" w:line="240" w:before="360" w:after="80"/>
        <w:rPr>
          <w:b/>
          <w:b/>
          <w:sz w:val="26"/>
          <w:szCs w:val="26"/>
        </w:rPr>
      </w:pPr>
      <w:bookmarkStart w:id="24" w:name="_numsb0lxonsr"/>
      <w:bookmarkEnd w:id="24"/>
      <w:r>
        <w:rPr>
          <w:b/>
          <w:sz w:val="26"/>
          <w:szCs w:val="26"/>
        </w:rPr>
        <w:t>Objectives:</w:t>
      </w:r>
    </w:p>
    <w:p>
      <w:pPr>
        <w:pStyle w:val="Normal1"/>
        <w:numPr>
          <w:ilvl w:val="0"/>
          <w:numId w:val="19"/>
        </w:numPr>
        <w:spacing w:lineRule="auto" w:line="240" w:before="240" w:afterAutospacing="0" w:after="0"/>
        <w:ind w:left="720" w:hanging="360"/>
        <w:rPr/>
      </w:pPr>
      <w:r>
        <w:rPr/>
        <w:t>Deploy an application across multiple Docker Swarm worker nodes.</w:t>
      </w:r>
    </w:p>
    <w:p>
      <w:pPr>
        <w:pStyle w:val="Normal1"/>
        <w:numPr>
          <w:ilvl w:val="0"/>
          <w:numId w:val="19"/>
        </w:numPr>
        <w:spacing w:lineRule="auto" w:line="240" w:beforeAutospacing="0" w:before="0" w:afterAutospacing="0" w:after="0"/>
        <w:ind w:left="720" w:hanging="360"/>
        <w:rPr/>
      </w:pPr>
      <w:r>
        <w:rPr/>
        <w:t>Place specific components on designated nodes.</w:t>
      </w:r>
    </w:p>
    <w:p>
      <w:pPr>
        <w:pStyle w:val="Normal1"/>
        <w:numPr>
          <w:ilvl w:val="0"/>
          <w:numId w:val="19"/>
        </w:numPr>
        <w:spacing w:lineRule="auto" w:line="240" w:beforeAutospacing="0" w:before="0" w:afterAutospacing="0" w:after="0"/>
        <w:ind w:left="720" w:hanging="360"/>
        <w:rPr/>
      </w:pPr>
      <w:r>
        <w:rPr/>
        <w:t>Monitor and troubleshoot using Docker logs.</w:t>
      </w:r>
    </w:p>
    <w:p>
      <w:pPr>
        <w:pStyle w:val="Normal1"/>
        <w:numPr>
          <w:ilvl w:val="0"/>
          <w:numId w:val="19"/>
        </w:numPr>
        <w:spacing w:lineRule="auto" w:line="240" w:beforeAutospacing="0" w:before="0" w:after="240"/>
        <w:ind w:left="720" w:hanging="360"/>
        <w:rPr/>
      </w:pPr>
      <w:r>
        <w:rPr/>
        <w:t>Modify and redeploy the application.</w:t>
      </w:r>
    </w:p>
    <w:p>
      <w:pPr>
        <w:pStyle w:val="Heading3"/>
        <w:keepNext w:val="false"/>
        <w:keepLines w:val="false"/>
        <w:spacing w:lineRule="auto" w:line="240" w:before="280" w:after="80"/>
        <w:rPr>
          <w:b/>
          <w:b/>
          <w:color w:val="000000"/>
          <w:sz w:val="26"/>
          <w:szCs w:val="26"/>
        </w:rPr>
      </w:pPr>
      <w:bookmarkStart w:id="25" w:name="_1gwgmqgk8rp2"/>
      <w:bookmarkEnd w:id="25"/>
      <w:r>
        <w:rPr>
          <w:b/>
          <w:color w:val="000000"/>
          <w:sz w:val="26"/>
          <w:szCs w:val="26"/>
        </w:rPr>
        <w:t>Project Outline:</w:t>
      </w:r>
    </w:p>
    <w:p>
      <w:pPr>
        <w:pStyle w:val="Normal1"/>
        <w:numPr>
          <w:ilvl w:val="0"/>
          <w:numId w:val="13"/>
        </w:numPr>
        <w:spacing w:lineRule="auto" w:line="240" w:before="240" w:afterAutospacing="0" w:after="0"/>
        <w:ind w:left="720" w:hanging="360"/>
        <w:rPr/>
      </w:pPr>
      <w:r>
        <w:rPr>
          <w:b/>
        </w:rPr>
        <w:t>Initialize Docker Swarm and Join Worker Nodes</w:t>
      </w:r>
    </w:p>
    <w:p>
      <w:pPr>
        <w:pStyle w:val="Normal1"/>
        <w:numPr>
          <w:ilvl w:val="0"/>
          <w:numId w:val="13"/>
        </w:numPr>
        <w:spacing w:lineRule="auto" w:line="240" w:beforeAutospacing="0" w:before="0" w:afterAutospacing="0" w:after="0"/>
        <w:ind w:left="720" w:hanging="360"/>
        <w:rPr/>
      </w:pPr>
      <w:r>
        <w:rPr>
          <w:b/>
        </w:rPr>
        <w:t>Label Nodes for Specific Component Placement</w:t>
      </w:r>
    </w:p>
    <w:p>
      <w:pPr>
        <w:pStyle w:val="Normal1"/>
        <w:numPr>
          <w:ilvl w:val="0"/>
          <w:numId w:val="13"/>
        </w:numPr>
        <w:spacing w:lineRule="auto" w:line="240" w:beforeAutospacing="0" w:before="0" w:afterAutospacing="0" w:after="0"/>
        <w:ind w:left="720" w:hanging="360"/>
        <w:rPr/>
      </w:pPr>
      <w:r>
        <w:rPr>
          <w:b/>
        </w:rPr>
        <w:t>Create a Docker Stack File</w:t>
      </w:r>
    </w:p>
    <w:p>
      <w:pPr>
        <w:pStyle w:val="Normal1"/>
        <w:numPr>
          <w:ilvl w:val="0"/>
          <w:numId w:val="13"/>
        </w:numPr>
        <w:spacing w:lineRule="auto" w:line="240" w:beforeAutospacing="0" w:before="0" w:afterAutospacing="0" w:after="0"/>
        <w:ind w:left="720" w:hanging="360"/>
        <w:rPr/>
      </w:pPr>
      <w:r>
        <w:rPr>
          <w:b/>
        </w:rPr>
        <w:t>Deploy the Application</w:t>
      </w:r>
    </w:p>
    <w:p>
      <w:pPr>
        <w:pStyle w:val="Normal1"/>
        <w:numPr>
          <w:ilvl w:val="0"/>
          <w:numId w:val="13"/>
        </w:numPr>
        <w:spacing w:lineRule="auto" w:line="240" w:beforeAutospacing="0" w:before="0" w:afterAutospacing="0" w:after="0"/>
        <w:ind w:left="720" w:hanging="360"/>
        <w:rPr/>
      </w:pPr>
      <w:r>
        <w:rPr>
          <w:b/>
        </w:rPr>
        <w:t>Monitor and Troubleshoot Using Docker Logs</w:t>
      </w:r>
    </w:p>
    <w:p>
      <w:pPr>
        <w:pStyle w:val="Normal1"/>
        <w:numPr>
          <w:ilvl w:val="0"/>
          <w:numId w:val="13"/>
        </w:numPr>
        <w:spacing w:lineRule="auto" w:line="240" w:beforeAutospacing="0" w:before="0" w:after="240"/>
        <w:ind w:left="720" w:hanging="360"/>
        <w:rPr/>
      </w:pPr>
      <w:r>
        <w:rPr>
          <w:b/>
        </w:rPr>
        <w:t>Modify and Redeploy the Application</w:t>
      </w:r>
    </w:p>
    <w:p>
      <w:pPr>
        <w:pStyle w:val="Heading3"/>
        <w:keepNext w:val="false"/>
        <w:keepLines w:val="false"/>
        <w:spacing w:lineRule="auto" w:line="240" w:before="280" w:after="80"/>
        <w:rPr>
          <w:b/>
          <w:b/>
          <w:color w:val="000000"/>
          <w:sz w:val="26"/>
          <w:szCs w:val="26"/>
        </w:rPr>
      </w:pPr>
      <w:bookmarkStart w:id="26" w:name="_w75j6zag09pd"/>
      <w:bookmarkEnd w:id="26"/>
      <w:r>
        <w:rPr>
          <w:b/>
          <w:color w:val="000000"/>
          <w:sz w:val="26"/>
          <w:szCs w:val="26"/>
        </w:rPr>
        <w:t>Step-by-Step Guide</w:t>
      </w:r>
    </w:p>
    <w:p>
      <w:pPr>
        <w:pStyle w:val="Heading4"/>
        <w:keepNext w:val="false"/>
        <w:keepLines w:val="false"/>
        <w:spacing w:lineRule="auto" w:line="240" w:before="240" w:after="40"/>
        <w:rPr>
          <w:b/>
          <w:b/>
          <w:color w:val="000000"/>
          <w:sz w:val="22"/>
          <w:szCs w:val="22"/>
        </w:rPr>
      </w:pPr>
      <w:bookmarkStart w:id="27" w:name="_jypv13au9fw5"/>
      <w:bookmarkEnd w:id="27"/>
      <w:r>
        <w:rPr>
          <w:b/>
          <w:color w:val="000000"/>
          <w:sz w:val="22"/>
          <w:szCs w:val="22"/>
        </w:rPr>
        <w:t>1. Initialize Docker Swarm and Join Worker Nodes</w:t>
      </w:r>
    </w:p>
    <w:p>
      <w:pPr>
        <w:pStyle w:val="Normal1"/>
        <w:spacing w:lineRule="auto" w:line="240" w:before="240" w:after="240"/>
        <w:rPr/>
      </w:pPr>
      <w:r>
        <w:rPr/>
        <w:t>On the manager node, initialize Docker Swarm:</w:t>
      </w:r>
    </w:p>
    <w:p>
      <w:pPr>
        <w:pStyle w:val="Normal1"/>
        <w:rPr>
          <w:rFonts w:ascii="Roboto Mono" w:hAnsi="Roboto Mono" w:eastAsia="Roboto Mono" w:cs="Roboto Mono"/>
          <w:color w:val="188038"/>
        </w:rPr>
      </w:pPr>
      <w:r>
        <w:rPr>
          <w:rFonts w:eastAsia="Roboto Mono" w:cs="Roboto Mono" w:ascii="Roboto Mono" w:hAnsi="Roboto Mono"/>
          <w:color w:val="188038"/>
        </w:rPr>
        <w:t>docker swarm init --advertise-addr &lt;MANAGER-IP&gt;</w:t>
      </w:r>
    </w:p>
    <w:p>
      <w:pPr>
        <w:pStyle w:val="Normal1"/>
        <w:rPr/>
      </w:pPr>
      <w:r>
        <w:rPr/>
      </w:r>
    </w:p>
    <w:p>
      <w:pPr>
        <w:pStyle w:val="Normal1"/>
        <w:spacing w:lineRule="auto" w:line="240" w:before="240" w:after="240"/>
        <w:rPr/>
      </w:pPr>
      <w:r>
        <w:rPr/>
        <w:t xml:space="preserve">Join the worker nodes to the swarm. On each worker node, run the command provided by the </w:t>
      </w:r>
      <w:r>
        <w:rPr>
          <w:rFonts w:eastAsia="Roboto Mono" w:cs="Roboto Mono" w:ascii="Roboto Mono" w:hAnsi="Roboto Mono"/>
          <w:color w:val="188038"/>
        </w:rPr>
        <w:t>docker swarm init</w:t>
      </w:r>
      <w:r>
        <w:rPr/>
        <w:t xml:space="preserve"> output:</w:t>
      </w:r>
    </w:p>
    <w:p>
      <w:pPr>
        <w:pStyle w:val="Normal1"/>
        <w:rPr>
          <w:rFonts w:ascii="Roboto Mono" w:hAnsi="Roboto Mono" w:eastAsia="Roboto Mono" w:cs="Roboto Mono"/>
          <w:color w:val="188038"/>
        </w:rPr>
      </w:pPr>
      <w:r>
        <w:rPr>
          <w:rFonts w:eastAsia="Roboto Mono" w:cs="Roboto Mono" w:ascii="Roboto Mono" w:hAnsi="Roboto Mono"/>
          <w:color w:val="188038"/>
        </w:rPr>
        <w:t>docker swarm join --token &lt;SWARM-TOKEN&gt; &lt;MANAGER-IP&gt;:2377</w:t>
      </w:r>
    </w:p>
    <w:p>
      <w:pPr>
        <w:pStyle w:val="Normal1"/>
        <w:rPr/>
      </w:pPr>
      <w:r>
        <w:rPr/>
      </w:r>
    </w:p>
    <w:p>
      <w:pPr>
        <w:pStyle w:val="Normal1"/>
        <w:spacing w:lineRule="auto" w:line="240" w:before="240" w:after="240"/>
        <w:rPr/>
      </w:pPr>
      <w:r>
        <w:rPr/>
        <w:t>Verify the nodes have joined:</w:t>
      </w:r>
    </w:p>
    <w:p>
      <w:pPr>
        <w:pStyle w:val="Normal1"/>
        <w:rPr>
          <w:rFonts w:ascii="Roboto Mono" w:hAnsi="Roboto Mono" w:eastAsia="Roboto Mono" w:cs="Roboto Mono"/>
          <w:color w:val="188038"/>
        </w:rPr>
      </w:pPr>
      <w:r>
        <w:rPr>
          <w:rFonts w:eastAsia="Roboto Mono" w:cs="Roboto Mono" w:ascii="Roboto Mono" w:hAnsi="Roboto Mono"/>
          <w:color w:val="188038"/>
        </w:rPr>
        <w:t>docker node ls</w:t>
      </w:r>
    </w:p>
    <w:p>
      <w:pPr>
        <w:pStyle w:val="Normal1"/>
        <w:rPr/>
      </w:pPr>
      <w:r>
        <w:rPr/>
      </w:r>
    </w:p>
    <w:p>
      <w:pPr>
        <w:pStyle w:val="Heading4"/>
        <w:keepNext w:val="false"/>
        <w:keepLines w:val="false"/>
        <w:spacing w:lineRule="auto" w:line="240" w:before="240" w:after="40"/>
        <w:rPr>
          <w:b/>
          <w:b/>
          <w:color w:val="000000"/>
          <w:sz w:val="22"/>
          <w:szCs w:val="22"/>
        </w:rPr>
      </w:pPr>
      <w:bookmarkStart w:id="28" w:name="_458ta3shn5by"/>
      <w:bookmarkEnd w:id="28"/>
      <w:r>
        <w:rPr>
          <w:b/>
          <w:color w:val="000000"/>
          <w:sz w:val="22"/>
          <w:szCs w:val="22"/>
        </w:rPr>
        <w:t>2. Label Nodes for Specific Component Placement</w:t>
      </w:r>
    </w:p>
    <w:p>
      <w:pPr>
        <w:pStyle w:val="Normal1"/>
        <w:spacing w:lineRule="auto" w:line="240" w:before="240" w:after="240"/>
        <w:rPr/>
      </w:pPr>
      <w:r>
        <w:rPr/>
        <w:t>Label nodes to specify where certain components should run. For example, label a node for the database service:</w:t>
      </w:r>
    </w:p>
    <w:p>
      <w:pPr>
        <w:pStyle w:val="Normal1"/>
        <w:rPr>
          <w:rFonts w:ascii="Roboto Mono" w:hAnsi="Roboto Mono" w:eastAsia="Roboto Mono" w:cs="Roboto Mono"/>
          <w:color w:val="188038"/>
        </w:rPr>
      </w:pPr>
      <w:r>
        <w:rPr>
          <w:rFonts w:eastAsia="Roboto Mono" w:cs="Roboto Mono" w:ascii="Roboto Mono" w:hAnsi="Roboto Mono"/>
          <w:color w:val="188038"/>
        </w:rPr>
        <w:t>docker node update --label-add db=true &lt;NODE-ID&gt;</w:t>
      </w:r>
    </w:p>
    <w:p>
      <w:pPr>
        <w:pStyle w:val="Normal1"/>
        <w:rPr/>
      </w:pPr>
      <w:r>
        <w:rPr/>
      </w:r>
    </w:p>
    <w:p>
      <w:pPr>
        <w:pStyle w:val="Normal1"/>
        <w:spacing w:lineRule="auto" w:line="240" w:before="240" w:after="240"/>
        <w:rPr/>
      </w:pPr>
      <w:r>
        <w:rPr/>
        <w:t>Label another node for the application service:</w:t>
      </w:r>
    </w:p>
    <w:p>
      <w:pPr>
        <w:pStyle w:val="Normal1"/>
        <w:rPr>
          <w:rFonts w:ascii="Roboto Mono" w:hAnsi="Roboto Mono" w:eastAsia="Roboto Mono" w:cs="Roboto Mono"/>
          <w:color w:val="188038"/>
        </w:rPr>
      </w:pPr>
      <w:r>
        <w:rPr>
          <w:rFonts w:eastAsia="Roboto Mono" w:cs="Roboto Mono" w:ascii="Roboto Mono" w:hAnsi="Roboto Mono"/>
          <w:color w:val="188038"/>
        </w:rPr>
        <w:t>docker node update --label-add app=true &lt;NODE-ID&gt;</w:t>
      </w:r>
    </w:p>
    <w:p>
      <w:pPr>
        <w:pStyle w:val="Normal1"/>
        <w:rPr/>
      </w:pPr>
      <w:r>
        <w:rPr/>
      </w:r>
    </w:p>
    <w:p>
      <w:pPr>
        <w:pStyle w:val="Normal1"/>
        <w:spacing w:lineRule="auto" w:line="240" w:before="240" w:after="240"/>
        <w:rPr/>
      </w:pPr>
      <w:r>
        <w:rPr/>
        <w:t>Verify the labels:</w:t>
      </w:r>
    </w:p>
    <w:p>
      <w:pPr>
        <w:pStyle w:val="Normal1"/>
        <w:rPr>
          <w:rFonts w:ascii="Roboto Mono" w:hAnsi="Roboto Mono" w:eastAsia="Roboto Mono" w:cs="Roboto Mono"/>
          <w:color w:val="188038"/>
        </w:rPr>
      </w:pPr>
      <w:r>
        <w:rPr>
          <w:rFonts w:eastAsia="Roboto Mono" w:cs="Roboto Mono" w:ascii="Roboto Mono" w:hAnsi="Roboto Mono"/>
          <w:color w:val="188038"/>
        </w:rPr>
        <w:t>docker node inspect &lt;NODE-ID&gt;</w:t>
      </w:r>
    </w:p>
    <w:p>
      <w:pPr>
        <w:pStyle w:val="Normal1"/>
        <w:rPr/>
      </w:pPr>
      <w:r>
        <w:rPr/>
      </w:r>
    </w:p>
    <w:p>
      <w:pPr>
        <w:pStyle w:val="Heading4"/>
        <w:keepNext w:val="false"/>
        <w:keepLines w:val="false"/>
        <w:spacing w:lineRule="auto" w:line="240" w:before="240" w:after="40"/>
        <w:rPr>
          <w:b/>
          <w:b/>
          <w:color w:val="000000"/>
          <w:sz w:val="22"/>
          <w:szCs w:val="22"/>
        </w:rPr>
      </w:pPr>
      <w:bookmarkStart w:id="29" w:name="_mmve4p7edidy"/>
      <w:bookmarkEnd w:id="29"/>
      <w:r>
        <w:rPr>
          <w:b/>
          <w:color w:val="000000"/>
          <w:sz w:val="22"/>
          <w:szCs w:val="22"/>
        </w:rPr>
        <w:t>3. Create a Docker Stack File</w:t>
      </w:r>
    </w:p>
    <w:p>
      <w:pPr>
        <w:pStyle w:val="Normal1"/>
        <w:spacing w:lineRule="auto" w:line="240" w:before="240" w:after="240"/>
        <w:rPr/>
      </w:pPr>
      <w:r>
        <w:rPr/>
        <w:t xml:space="preserve">Create a </w:t>
      </w:r>
      <w:r>
        <w:rPr>
          <w:rFonts w:eastAsia="Roboto Mono" w:cs="Roboto Mono" w:ascii="Roboto Mono" w:hAnsi="Roboto Mono"/>
          <w:color w:val="188038"/>
        </w:rPr>
        <w:t>docker-stack.yml</w:t>
      </w:r>
      <w:r>
        <w:rPr/>
        <w:t xml:space="preserve"> file to define the services and node placement constraints:</w:t>
      </w:r>
    </w:p>
    <w:p>
      <w:pPr>
        <w:pStyle w:val="Normal1"/>
        <w:rPr>
          <w:rFonts w:ascii="Roboto Mono" w:hAnsi="Roboto Mono" w:eastAsia="Roboto Mono" w:cs="Roboto Mono"/>
          <w:color w:val="188038"/>
        </w:rPr>
      </w:pPr>
      <w:r>
        <w:rPr>
          <w:rFonts w:eastAsia="Roboto Mono" w:cs="Roboto Mono" w:ascii="Roboto Mono" w:hAnsi="Roboto Mono"/>
          <w:color w:val="188038"/>
        </w:rPr>
        <w:t>version: '3.8'</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services: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db:</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mysql:5.7</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volumes: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mysql_data:/var/lib/mysql</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networks: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app_network</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environment: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MYSQL_ROOT_PASSWORD: example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MYSQL_DATABASE: appdb</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MYSQL_USER: user</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MYSQL_PASSWORD: password</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deploy: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placement: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constraints: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node.labels.db == true</w:t>
      </w:r>
    </w:p>
    <w:p>
      <w:pPr>
        <w:pStyle w:val="Normal1"/>
        <w:rPr>
          <w:rFonts w:ascii="Roboto Mono" w:hAnsi="Roboto Mono" w:eastAsia="Roboto Mono" w:cs="Roboto Mono"/>
          <w:color w:val="188038"/>
        </w:rPr>
      </w:pPr>
      <w:r>
        <w:rPr>
          <w:rFonts w:eastAsia="Roboto Mono" w:cs="Roboto Mono" w:ascii="Roboto Mono" w:hAnsi="Roboto Mono"/>
          <w:color w:val="188038"/>
        </w:rPr>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image: your-app-image</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networks: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app_network</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ports: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"8000:80"</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environment: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DB_HOST: db</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deploy: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2</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placement:</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constraints: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 node.labels.app == true</w:t>
      </w:r>
    </w:p>
    <w:p>
      <w:pPr>
        <w:pStyle w:val="Normal1"/>
        <w:rPr>
          <w:rFonts w:ascii="Roboto Mono" w:hAnsi="Roboto Mono" w:eastAsia="Roboto Mono" w:cs="Roboto Mono"/>
          <w:color w:val="188038"/>
        </w:rPr>
      </w:pPr>
      <w:r>
        <w:rPr>
          <w:rFonts w:eastAsia="Roboto Mono" w:cs="Roboto Mono" w:ascii="Roboto Mono" w:hAnsi="Roboto Mono"/>
          <w:color w:val="188038"/>
        </w:rPr>
        <w:t>volumes: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mysql_data:</w:t>
      </w:r>
    </w:p>
    <w:p>
      <w:pPr>
        <w:pStyle w:val="Normal1"/>
        <w:rPr>
          <w:rFonts w:ascii="Roboto Mono" w:hAnsi="Roboto Mono" w:eastAsia="Roboto Mono" w:cs="Roboto Mono"/>
          <w:color w:val="188038"/>
        </w:rPr>
      </w:pPr>
      <w:r>
        <w:rPr>
          <w:rFonts w:eastAsia="Roboto Mono" w:cs="Roboto Mono" w:ascii="Roboto Mono" w:hAnsi="Roboto Mono"/>
          <w:color w:val="188038"/>
        </w:rPr>
        <w:t>networks: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app_network:</w:t>
      </w:r>
    </w:p>
    <w:p>
      <w:pPr>
        <w:pStyle w:val="Normal1"/>
        <w:rPr/>
      </w:pPr>
      <w:r>
        <w:rPr/>
      </w:r>
    </w:p>
    <w:p>
      <w:pPr>
        <w:pStyle w:val="Heading4"/>
        <w:keepNext w:val="false"/>
        <w:keepLines w:val="false"/>
        <w:spacing w:lineRule="auto" w:line="240" w:before="240" w:after="40"/>
        <w:rPr>
          <w:b/>
          <w:b/>
          <w:color w:val="000000"/>
          <w:sz w:val="22"/>
          <w:szCs w:val="22"/>
        </w:rPr>
      </w:pPr>
      <w:bookmarkStart w:id="30" w:name="_p06yget75y3w"/>
      <w:bookmarkEnd w:id="30"/>
      <w:r>
        <w:rPr>
          <w:b/>
          <w:color w:val="000000"/>
          <w:sz w:val="22"/>
          <w:szCs w:val="22"/>
        </w:rPr>
        <w:t>4. Deploy the Application</w:t>
      </w:r>
    </w:p>
    <w:p>
      <w:pPr>
        <w:pStyle w:val="Normal1"/>
        <w:spacing w:lineRule="auto" w:line="240" w:before="240" w:after="240"/>
        <w:rPr/>
      </w:pPr>
      <w:r>
        <w:rPr/>
        <w:t>Deploy the stack using Docker Swarm:</w:t>
      </w:r>
    </w:p>
    <w:p>
      <w:pPr>
        <w:pStyle w:val="Normal1"/>
        <w:rPr>
          <w:rFonts w:ascii="Roboto Mono" w:hAnsi="Roboto Mono" w:eastAsia="Roboto Mono" w:cs="Roboto Mono"/>
          <w:color w:val="188038"/>
        </w:rPr>
      </w:pPr>
      <w:r>
        <w:rPr>
          <w:rFonts w:eastAsia="Roboto Mono" w:cs="Roboto Mono" w:ascii="Roboto Mono" w:hAnsi="Roboto Mono"/>
          <w:color w:val="188038"/>
        </w:rPr>
        <w:t>docker stack deploy -c docker-stack.yml app_stack</w:t>
      </w:r>
    </w:p>
    <w:p>
      <w:pPr>
        <w:pStyle w:val="Normal1"/>
        <w:rPr/>
      </w:pPr>
      <w:r>
        <w:rPr/>
      </w:r>
    </w:p>
    <w:p>
      <w:pPr>
        <w:pStyle w:val="Normal1"/>
        <w:rPr>
          <w:rFonts w:ascii="Roboto Mono" w:hAnsi="Roboto Mono" w:eastAsia="Roboto Mono" w:cs="Roboto Mono"/>
          <w:color w:val="188038"/>
        </w:rPr>
      </w:pPr>
      <w:r>
        <w:rPr>
          <w:rFonts w:eastAsia="Roboto Mono" w:cs="Roboto Mono" w:ascii="Roboto Mono" w:hAnsi="Roboto Mono"/>
          <w:color w:val="188038"/>
        </w:rPr>
        <w:t>docker stack services app_stack</w:t>
      </w:r>
    </w:p>
    <w:p>
      <w:pPr>
        <w:pStyle w:val="Normal1"/>
        <w:rPr/>
      </w:pPr>
      <w:r>
        <w:rPr/>
      </w:r>
    </w:p>
    <w:p>
      <w:pPr>
        <w:pStyle w:val="Heading4"/>
        <w:keepNext w:val="false"/>
        <w:keepLines w:val="false"/>
        <w:spacing w:lineRule="auto" w:line="240" w:before="240" w:after="40"/>
        <w:rPr>
          <w:b/>
          <w:b/>
          <w:color w:val="000000"/>
          <w:sz w:val="22"/>
          <w:szCs w:val="22"/>
        </w:rPr>
      </w:pPr>
      <w:bookmarkStart w:id="31" w:name="_tfa301p85cer"/>
      <w:bookmarkEnd w:id="31"/>
      <w:r>
        <w:rPr>
          <w:b/>
          <w:color w:val="000000"/>
          <w:sz w:val="22"/>
          <w:szCs w:val="22"/>
        </w:rPr>
        <w:t>5. Monitor and Troubleshoot Using Docker Logs</w:t>
      </w:r>
    </w:p>
    <w:p>
      <w:pPr>
        <w:pStyle w:val="Normal1"/>
        <w:spacing w:lineRule="auto" w:line="240" w:before="240" w:after="240"/>
        <w:rPr/>
      </w:pPr>
      <w:r>
        <w:rPr/>
        <w:t>Check the logs for the services:</w:t>
      </w:r>
    </w:p>
    <w:p>
      <w:pPr>
        <w:pStyle w:val="Normal1"/>
        <w:rPr>
          <w:rFonts w:ascii="Roboto Mono" w:hAnsi="Roboto Mono" w:eastAsia="Roboto Mono" w:cs="Roboto Mono"/>
          <w:color w:val="188038"/>
        </w:rPr>
      </w:pPr>
      <w:r>
        <w:rPr>
          <w:rFonts w:eastAsia="Roboto Mono" w:cs="Roboto Mono" w:ascii="Roboto Mono" w:hAnsi="Roboto Mono"/>
          <w:color w:val="188038"/>
        </w:rPr>
        <w:t>docker service logs app_stack_db</w:t>
      </w:r>
    </w:p>
    <w:p>
      <w:pPr>
        <w:pStyle w:val="Normal1"/>
        <w:rPr>
          <w:rFonts w:ascii="Roboto Mono" w:hAnsi="Roboto Mono" w:eastAsia="Roboto Mono" w:cs="Roboto Mono"/>
          <w:color w:val="188038"/>
        </w:rPr>
      </w:pPr>
      <w:r>
        <w:rPr>
          <w:rFonts w:eastAsia="Roboto Mono" w:cs="Roboto Mono" w:ascii="Roboto Mono" w:hAnsi="Roboto Mono"/>
          <w:color w:val="188038"/>
        </w:rPr>
        <w:t>docker service logs app_stack_app</w:t>
      </w:r>
    </w:p>
    <w:p>
      <w:pPr>
        <w:pStyle w:val="Normal1"/>
        <w:rPr/>
      </w:pPr>
      <w:r>
        <w:rPr/>
      </w:r>
    </w:p>
    <w:p>
      <w:pPr>
        <w:pStyle w:val="Normal1"/>
        <w:spacing w:lineRule="auto" w:line="240" w:before="240" w:after="240"/>
        <w:rPr/>
      </w:pPr>
      <w:r>
        <w:rPr/>
        <w:t>Follow the logs in real-time to monitor issues:</w:t>
      </w:r>
    </w:p>
    <w:p>
      <w:pPr>
        <w:pStyle w:val="Normal1"/>
        <w:rPr>
          <w:rFonts w:ascii="Roboto Mono" w:hAnsi="Roboto Mono" w:eastAsia="Roboto Mono" w:cs="Roboto Mono"/>
          <w:color w:val="188038"/>
        </w:rPr>
      </w:pPr>
      <w:r>
        <w:rPr>
          <w:rFonts w:eastAsia="Roboto Mono" w:cs="Roboto Mono" w:ascii="Roboto Mono" w:hAnsi="Roboto Mono"/>
          <w:color w:val="188038"/>
        </w:rPr>
        <w:t>docker service logs -f app_stack_app</w:t>
      </w:r>
    </w:p>
    <w:p>
      <w:pPr>
        <w:pStyle w:val="Normal1"/>
        <w:rPr/>
      </w:pPr>
      <w:r>
        <w:rPr/>
      </w:r>
    </w:p>
    <w:p>
      <w:pPr>
        <w:pStyle w:val="Heading4"/>
        <w:keepNext w:val="false"/>
        <w:keepLines w:val="false"/>
        <w:spacing w:lineRule="auto" w:line="240" w:before="240" w:after="40"/>
        <w:rPr>
          <w:b/>
          <w:b/>
          <w:color w:val="000000"/>
          <w:sz w:val="22"/>
          <w:szCs w:val="22"/>
        </w:rPr>
      </w:pPr>
      <w:bookmarkStart w:id="32" w:name="_nzsbdugz0di1"/>
      <w:bookmarkEnd w:id="32"/>
      <w:r>
        <w:rPr>
          <w:b/>
          <w:color w:val="000000"/>
          <w:sz w:val="22"/>
          <w:szCs w:val="22"/>
        </w:rPr>
        <w:t>6. Modify and Redeploy the Application</w:t>
      </w:r>
    </w:p>
    <w:p>
      <w:pPr>
        <w:pStyle w:val="Normal1"/>
        <w:spacing w:lineRule="auto" w:line="240" w:before="240" w:after="240"/>
        <w:rPr/>
      </w:pPr>
      <w:r>
        <w:rPr/>
        <w:t>Make modifications to the application or the stack file as needed. For example, change the number of replicas:</w:t>
      </w:r>
    </w:p>
    <w:p>
      <w:pPr>
        <w:pStyle w:val="Normal1"/>
        <w:rPr>
          <w:rFonts w:ascii="Roboto Mono" w:hAnsi="Roboto Mono" w:eastAsia="Roboto Mono" w:cs="Roboto Mono"/>
          <w:color w:val="188038"/>
        </w:rPr>
      </w:pPr>
      <w:r>
        <w:rPr>
          <w:rFonts w:eastAsia="Roboto Mono" w:cs="Roboto Mono" w:ascii="Roboto Mono" w:hAnsi="Roboto Mono"/>
          <w:color w:val="188038"/>
        </w:rPr>
        <w:t>services:</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app:</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deploy:</w:t>
      </w:r>
    </w:p>
    <w:p>
      <w:pPr>
        <w:pStyle w:val="Normal1"/>
        <w:rPr>
          <w:rFonts w:ascii="Roboto Mono" w:hAnsi="Roboto Mono" w:eastAsia="Roboto Mono" w:cs="Roboto Mono"/>
          <w:color w:val="188038"/>
        </w:rPr>
      </w:pPr>
      <w:r>
        <w:rPr>
          <w:rFonts w:eastAsia="Roboto Mono" w:cs="Roboto Mono" w:ascii="Roboto Mono" w:hAnsi="Roboto Mono"/>
          <w:color w:val="188038"/>
        </w:rPr>
        <w:t xml:space="preserve">      </w:t>
      </w:r>
      <w:r>
        <w:rPr>
          <w:rFonts w:eastAsia="Roboto Mono" w:cs="Roboto Mono" w:ascii="Roboto Mono" w:hAnsi="Roboto Mono"/>
          <w:color w:val="188038"/>
        </w:rPr>
        <w:t>replicas: 3</w:t>
      </w:r>
    </w:p>
    <w:p>
      <w:pPr>
        <w:pStyle w:val="Normal1"/>
        <w:rPr/>
      </w:pPr>
      <w:r>
        <w:rPr/>
      </w:r>
    </w:p>
    <w:p>
      <w:pPr>
        <w:pStyle w:val="Normal1"/>
        <w:spacing w:lineRule="auto" w:line="240" w:before="240" w:after="240"/>
        <w:rPr/>
      </w:pPr>
      <w:r>
        <w:rPr/>
        <w:t>Update the stack with the new configuration:</w:t>
      </w:r>
    </w:p>
    <w:p>
      <w:pPr>
        <w:pStyle w:val="Normal1"/>
        <w:rPr>
          <w:rFonts w:ascii="Roboto Mono" w:hAnsi="Roboto Mono" w:eastAsia="Roboto Mono" w:cs="Roboto Mono"/>
          <w:color w:val="188038"/>
        </w:rPr>
      </w:pPr>
      <w:r>
        <w:rPr>
          <w:rFonts w:eastAsia="Roboto Mono" w:cs="Roboto Mono" w:ascii="Roboto Mono" w:hAnsi="Roboto Mono"/>
          <w:color w:val="188038"/>
        </w:rPr>
        <w:t>docker stack deploy -c docker-stack.yml app_stack</w:t>
      </w:r>
    </w:p>
    <w:p>
      <w:pPr>
        <w:pStyle w:val="Normal1"/>
        <w:rPr/>
      </w:pPr>
      <w:r>
        <w:rPr/>
      </w:r>
    </w:p>
    <w:p>
      <w:pPr>
        <w:pStyle w:val="Normal1"/>
        <w:spacing w:lineRule="auto" w:line="240" w:before="240" w:after="240"/>
        <w:rPr/>
      </w:pPr>
      <w:r>
        <w:rPr/>
        <w:t>Verify the changes:</w:t>
      </w:r>
    </w:p>
    <w:p>
      <w:pPr>
        <w:pStyle w:val="Normal1"/>
        <w:rPr/>
      </w:pPr>
      <w:r>
        <w:rPr>
          <w:rFonts w:eastAsia="Roboto Mono" w:cs="Roboto Mono" w:ascii="Roboto Mono" w:hAnsi="Roboto Mono"/>
          <w:color w:val="188038"/>
        </w:rPr>
        <w:t>docker stack services app_stack</w:t>
      </w:r>
    </w:p>
    <w:p>
      <w:pPr>
        <w:pStyle w:val="Normal1"/>
        <w:rPr/>
      </w:pPr>
      <w:r>
        <w:rPr/>
      </w:r>
    </w:p>
    <w:sectPr>
      <w:type w:val="nextPage"/>
      <w:pgSz w:w="11906" w:h="16838"/>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Roboto Mono">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3">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5">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0">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1">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2">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5">
    <w:lvl w:ilvl="0">
      <w:start w:val="1"/>
      <w:numFmt w:val="decimal"/>
      <w:lvlText w:val="%1."/>
      <w:lvlJc w:val="left"/>
      <w:pPr>
        <w:tabs>
          <w:tab w:val="num" w:pos="0"/>
        </w:tabs>
        <w:ind w:left="720" w:hanging="360"/>
      </w:pPr>
      <w:rPr>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lef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lef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left"/>
      <w:pPr>
        <w:tabs>
          <w:tab w:val="num" w:pos="0"/>
        </w:tabs>
        <w:ind w:left="6480" w:hanging="360"/>
      </w:pPr>
      <w:rPr>
        <w:u w:val="none"/>
      </w:rPr>
    </w:lvl>
  </w:abstractNum>
  <w:abstractNum w:abstractNumId="16">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7">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8">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1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
      <w:lvlJc w:val="left"/>
      <w:pPr>
        <w:tabs>
          <w:tab w:val="num" w:pos="0"/>
        </w:tabs>
        <w:ind w:left="1440" w:hanging="360"/>
      </w:pPr>
      <w:rPr>
        <w:rFonts w:ascii="Wingdings 2" w:hAnsi="Wingdings 2" w:cs="Wingdings 2" w:hint="default"/>
      </w:rPr>
    </w:lvl>
    <w:lvl w:ilvl="2">
      <w:start w:val="1"/>
      <w:numFmt w:val="bullet"/>
      <w:lvlText w:val="■"/>
      <w:lvlJc w:val="left"/>
      <w:pPr>
        <w:tabs>
          <w:tab w:val="num" w:pos="0"/>
        </w:tabs>
        <w:ind w:left="2160" w:hanging="360"/>
      </w:pPr>
      <w:rPr>
        <w:rFonts w:ascii="OpenSymbol" w:hAnsi="OpenSymbol" w:cs="OpenSymbol" w:hint="default"/>
      </w:rPr>
    </w:lvl>
    <w:lvl w:ilvl="3">
      <w:start w:val="1"/>
      <w:numFmt w:val="bullet"/>
      <w:lvlText w:val=""/>
      <w:lvlJc w:val="left"/>
      <w:pPr>
        <w:tabs>
          <w:tab w:val="num" w:pos="0"/>
        </w:tabs>
        <w:ind w:left="2880" w:hanging="360"/>
      </w:pPr>
      <w:rPr>
        <w:rFonts w:ascii="Wingdings" w:hAnsi="Wingdings" w:cs="Wingdings" w:hint="default"/>
      </w:rPr>
    </w:lvl>
    <w:lvl w:ilvl="4">
      <w:start w:val="1"/>
      <w:numFmt w:val="bullet"/>
      <w:lvlText w:val=""/>
      <w:lvlJc w:val="left"/>
      <w:pPr>
        <w:tabs>
          <w:tab w:val="num" w:pos="0"/>
        </w:tabs>
        <w:ind w:left="3600" w:hanging="360"/>
      </w:pPr>
      <w:rPr>
        <w:rFonts w:ascii="Wingdings 2" w:hAnsi="Wingdings 2" w:cs="Wingdings 2" w:hint="default"/>
      </w:rPr>
    </w:lvl>
    <w:lvl w:ilvl="5">
      <w:start w:val="1"/>
      <w:numFmt w:val="bullet"/>
      <w:lvlText w:val="■"/>
      <w:lvlJc w:val="left"/>
      <w:pPr>
        <w:tabs>
          <w:tab w:val="num" w:pos="0"/>
        </w:tabs>
        <w:ind w:left="4320" w:hanging="360"/>
      </w:pPr>
      <w:rPr>
        <w:rFonts w:ascii="OpenSymbol" w:hAnsi="OpenSymbol" w:cs="OpenSymbol" w:hint="default"/>
      </w:rPr>
    </w:lvl>
    <w:lvl w:ilvl="6">
      <w:start w:val="1"/>
      <w:numFmt w:val="bullet"/>
      <w:lvlText w:val=""/>
      <w:lvlJc w:val="left"/>
      <w:pPr>
        <w:tabs>
          <w:tab w:val="num" w:pos="0"/>
        </w:tabs>
        <w:ind w:left="5040" w:hanging="360"/>
      </w:pPr>
      <w:rPr>
        <w:rFonts w:ascii="Wingdings" w:hAnsi="Wingdings" w:cs="Wingdings" w:hint="default"/>
      </w:rPr>
    </w:lvl>
    <w:lvl w:ilvl="7">
      <w:start w:val="1"/>
      <w:numFmt w:val="bullet"/>
      <w:lvlText w:val=""/>
      <w:lvlJc w:val="left"/>
      <w:pPr>
        <w:tabs>
          <w:tab w:val="num" w:pos="0"/>
        </w:tabs>
        <w:ind w:left="5760" w:hanging="360"/>
      </w:pPr>
      <w:rPr>
        <w:rFonts w:ascii="Wingdings 2" w:hAnsi="Wingdings 2" w:cs="Wingdings 2" w:hint="default"/>
      </w:rPr>
    </w:lvl>
    <w:lvl w:ilvl="8">
      <w:start w:val="1"/>
      <w:numFmt w:val="bullet"/>
      <w:lvlText w:val="■"/>
      <w:lvlJc w:val="left"/>
      <w:pPr>
        <w:tabs>
          <w:tab w:val="num" w:pos="0"/>
        </w:tabs>
        <w:ind w:left="6480" w:hanging="360"/>
      </w:pPr>
      <w:rPr>
        <w:rFonts w:ascii="OpenSymbol" w:hAnsi="OpenSymbol" w:cs="OpenSymbol" w:hint="default"/>
      </w:rPr>
    </w:lvl>
  </w:abstractNum>
  <w:abstractNum w:abstractNumId="2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w="http://schemas.openxmlformats.org/wordprocessingml/2006/main">
  <w:zoom w:percent="100"/>
  <w:trackRevisions/>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forms.office.com/r/4F2xy5HvPY"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71</TotalTime>
  <Application>LibreOffice/6.4.7.2$Linux_X86_64 LibreOffice_project/40$Build-2</Application>
  <Pages>11</Pages>
  <Words>1339</Words>
  <Characters>8098</Characters>
  <CharactersWithSpaces>9546</CharactersWithSpaces>
  <Paragraphs>265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2024-07-15T13:28:24Z</dcterms:modified>
  <cp:revision>1</cp:revision>
  <dc:subject/>
  <dc:title/>
</cp:coreProperties>
</file>